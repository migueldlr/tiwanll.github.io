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3D" w:rsidRDefault="0020393D">
      <w:pPr>
        <w:pStyle w:val="Body"/>
      </w:pPr>
    </w:p>
    <w:p w:rsidR="0020393D" w:rsidRDefault="002E57FF">
      <w:pPr>
        <w:pStyle w:val="Body"/>
        <w:spacing w:line="240" w:lineRule="auto"/>
        <w:rPr>
          <w:rFonts w:ascii="Cambria" w:eastAsia="Cambria" w:hAnsi="Cambria" w:cs="Cambria"/>
          <w:b/>
          <w:bCs/>
          <w:sz w:val="28"/>
          <w:szCs w:val="28"/>
        </w:rPr>
      </w:pPr>
      <w:r>
        <w:rPr>
          <w:rFonts w:ascii="Cambria" w:eastAsia="Cambria" w:hAnsi="Cambria" w:cs="Cambria"/>
          <w:b/>
          <w:bCs/>
          <w:sz w:val="28"/>
          <w:szCs w:val="28"/>
        </w:rPr>
        <w:t xml:space="preserve"> </w:t>
      </w:r>
      <w:proofErr w:type="spellStart"/>
      <w:r>
        <w:rPr>
          <w:rFonts w:ascii="Cambria" w:eastAsia="Cambria" w:hAnsi="Cambria" w:cs="Cambria"/>
          <w:b/>
          <w:bCs/>
          <w:sz w:val="28"/>
          <w:szCs w:val="28"/>
        </w:rPr>
        <w:t>Fashionista</w:t>
      </w:r>
      <w:proofErr w:type="spellEnd"/>
      <w:r>
        <w:rPr>
          <w:rFonts w:ascii="Cambria" w:eastAsia="Cambria" w:hAnsi="Cambria" w:cs="Cambria"/>
          <w:b/>
          <w:bCs/>
          <w:sz w:val="28"/>
          <w:szCs w:val="28"/>
        </w:rPr>
        <w:t xml:space="preserve"> Phil High Level Design (HLD) Document</w:t>
      </w:r>
    </w:p>
    <w:p w:rsidR="0020393D" w:rsidRDefault="0020393D">
      <w:pPr>
        <w:pStyle w:val="Body"/>
        <w:spacing w:line="240" w:lineRule="auto"/>
        <w:rPr>
          <w:rFonts w:ascii="Cambria" w:eastAsia="Cambria" w:hAnsi="Cambria" w:cs="Cambria"/>
        </w:rPr>
      </w:pPr>
    </w:p>
    <w:p w:rsidR="0020393D" w:rsidRDefault="0020393D">
      <w:pPr>
        <w:pStyle w:val="Body"/>
        <w:spacing w:line="240" w:lineRule="auto"/>
        <w:rPr>
          <w:rFonts w:ascii="Cambria" w:eastAsia="Cambria" w:hAnsi="Cambria" w:cs="Cambria"/>
        </w:rPr>
      </w:pPr>
    </w:p>
    <w:p w:rsidR="0020393D" w:rsidRDefault="002E57FF">
      <w:pPr>
        <w:pStyle w:val="Body"/>
        <w:numPr>
          <w:ilvl w:val="0"/>
          <w:numId w:val="3"/>
        </w:numPr>
        <w:tabs>
          <w:tab w:val="num" w:pos="582"/>
          <w:tab w:val="left" w:pos="643"/>
          <w:tab w:val="left" w:pos="720"/>
        </w:tabs>
        <w:ind w:left="582" w:hanging="222"/>
        <w:rPr>
          <w:rFonts w:ascii="Times New Roman Bold" w:eastAsia="Times New Roman Bold" w:hAnsi="Times New Roman Bold" w:cs="Times New Roman Bold"/>
          <w:sz w:val="28"/>
          <w:szCs w:val="28"/>
        </w:rPr>
      </w:pPr>
      <w:r>
        <w:rPr>
          <w:rFonts w:ascii="Cambria" w:eastAsia="Cambria" w:hAnsi="Cambria" w:cs="Cambria"/>
          <w:b/>
          <w:bCs/>
          <w:sz w:val="28"/>
          <w:szCs w:val="28"/>
          <w:lang w:val="fr-FR"/>
        </w:rPr>
        <w:t>Introduction</w:t>
      </w:r>
    </w:p>
    <w:p w:rsidR="0020393D" w:rsidRDefault="0020393D">
      <w:pPr>
        <w:pStyle w:val="Body"/>
        <w:ind w:left="643"/>
        <w:rPr>
          <w:rFonts w:ascii="Cambria" w:eastAsia="Cambria" w:hAnsi="Cambria" w:cs="Cambria"/>
          <w:b/>
          <w:bCs/>
          <w:sz w:val="24"/>
          <w:szCs w:val="24"/>
        </w:rPr>
      </w:pPr>
    </w:p>
    <w:p w:rsidR="0020393D" w:rsidRDefault="002E57FF">
      <w:pPr>
        <w:pStyle w:val="Body"/>
        <w:ind w:left="643"/>
        <w:rPr>
          <w:rFonts w:ascii="Cambria" w:eastAsia="Cambria" w:hAnsi="Cambria" w:cs="Cambria"/>
          <w:b/>
          <w:bCs/>
          <w:sz w:val="24"/>
          <w:szCs w:val="24"/>
        </w:rPr>
      </w:pPr>
      <w:r>
        <w:rPr>
          <w:rFonts w:ascii="Cambria" w:eastAsia="Cambria" w:hAnsi="Cambria" w:cs="Cambria"/>
          <w:b/>
          <w:bCs/>
          <w:sz w:val="24"/>
          <w:szCs w:val="24"/>
        </w:rPr>
        <w:t>The Problem</w:t>
      </w:r>
    </w:p>
    <w:p w:rsidR="0020393D" w:rsidRDefault="002E57FF">
      <w:pPr>
        <w:pStyle w:val="Body"/>
        <w:ind w:left="643"/>
        <w:rPr>
          <w:rFonts w:ascii="Cambria" w:eastAsia="Cambria" w:hAnsi="Cambria" w:cs="Cambria"/>
          <w:sz w:val="24"/>
          <w:szCs w:val="24"/>
        </w:rPr>
      </w:pPr>
      <w:proofErr w:type="spellStart"/>
      <w:r>
        <w:rPr>
          <w:rFonts w:ascii="Cambria" w:eastAsia="Cambria" w:hAnsi="Cambria" w:cs="Cambria"/>
          <w:sz w:val="24"/>
          <w:szCs w:val="24"/>
        </w:rPr>
        <w:t>Fashionista</w:t>
      </w:r>
      <w:proofErr w:type="spellEnd"/>
      <w:r>
        <w:rPr>
          <w:rFonts w:ascii="Cambria" w:eastAsia="Cambria" w:hAnsi="Cambria" w:cs="Cambria"/>
          <w:sz w:val="24"/>
          <w:szCs w:val="24"/>
        </w:rPr>
        <w:t xml:space="preserve"> Phil is devoted to the world of non-hipster fashion and wants to understand color trends within the fashion world. He has hired you and your programmer to build a model that will simulate (not predict) color trends for a ten-year period or longer. He wants to see a nice graph that representing each color’s rise or fall. Phil also wants to be able to stop the model at anytime and be able to see a color trending.</w:t>
      </w:r>
    </w:p>
    <w:p w:rsidR="0020393D" w:rsidRDefault="0020393D">
      <w:pPr>
        <w:pStyle w:val="Body"/>
        <w:ind w:left="643"/>
        <w:rPr>
          <w:rFonts w:ascii="Cambria" w:eastAsia="Cambria" w:hAnsi="Cambria" w:cs="Cambria"/>
          <w:sz w:val="24"/>
          <w:szCs w:val="24"/>
        </w:rPr>
      </w:pPr>
    </w:p>
    <w:p w:rsidR="0020393D" w:rsidRDefault="002E57FF">
      <w:pPr>
        <w:pStyle w:val="Body"/>
        <w:ind w:left="643"/>
        <w:rPr>
          <w:rFonts w:ascii="Cambria" w:eastAsia="Cambria" w:hAnsi="Cambria" w:cs="Cambria"/>
          <w:b/>
          <w:bCs/>
          <w:sz w:val="24"/>
          <w:szCs w:val="24"/>
        </w:rPr>
      </w:pPr>
      <w:r>
        <w:rPr>
          <w:rFonts w:ascii="Cambria" w:eastAsia="Cambria" w:hAnsi="Cambria" w:cs="Cambria"/>
          <w:b/>
          <w:bCs/>
          <w:sz w:val="24"/>
          <w:szCs w:val="24"/>
        </w:rPr>
        <w:t>Your Assignment</w:t>
      </w:r>
    </w:p>
    <w:p w:rsidR="0020393D" w:rsidRDefault="002E57FF">
      <w:pPr>
        <w:pStyle w:val="Body"/>
        <w:spacing w:line="240" w:lineRule="auto"/>
        <w:ind w:left="643"/>
        <w:rPr>
          <w:rFonts w:ascii="Cambria" w:eastAsia="Cambria" w:hAnsi="Cambria" w:cs="Cambria"/>
          <w:sz w:val="24"/>
          <w:szCs w:val="24"/>
        </w:rPr>
      </w:pPr>
      <w:r>
        <w:rPr>
          <w:rFonts w:ascii="Cambria" w:eastAsia="Cambria" w:hAnsi="Cambria" w:cs="Cambria"/>
          <w:sz w:val="24"/>
          <w:szCs w:val="24"/>
        </w:rPr>
        <w:t>Create a world of ‘x’ number of people who at the start of the model will be assigned a random color and a random percentage to resist change. Each person will move around the world randomly. When two people meet they will assess each other.</w:t>
      </w:r>
    </w:p>
    <w:p w:rsidR="0020393D" w:rsidRDefault="0020393D">
      <w:pPr>
        <w:pStyle w:val="Body"/>
        <w:spacing w:line="240" w:lineRule="auto"/>
        <w:ind w:left="643"/>
        <w:rPr>
          <w:rFonts w:ascii="Cambria" w:eastAsia="Cambria" w:hAnsi="Cambria" w:cs="Cambria"/>
          <w:sz w:val="24"/>
          <w:szCs w:val="24"/>
        </w:rPr>
      </w:pPr>
    </w:p>
    <w:p w:rsidR="0020393D" w:rsidRDefault="002E57FF">
      <w:pPr>
        <w:pStyle w:val="Body"/>
        <w:spacing w:line="240" w:lineRule="auto"/>
        <w:ind w:left="643"/>
        <w:rPr>
          <w:rFonts w:ascii="Cambria" w:eastAsia="Cambria" w:hAnsi="Cambria" w:cs="Cambria"/>
          <w:sz w:val="24"/>
          <w:szCs w:val="24"/>
        </w:rPr>
      </w:pPr>
      <w:r>
        <w:rPr>
          <w:rFonts w:ascii="Cambria" w:eastAsia="Cambria" w:hAnsi="Cambria" w:cs="Cambria"/>
          <w:sz w:val="24"/>
          <w:szCs w:val="24"/>
        </w:rPr>
        <w:t xml:space="preserve">When two people meet one of three things will happen. </w:t>
      </w: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 xml:space="preserve">1. Person 1 adopts Person 2’s color. </w:t>
      </w: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2. Person 2 adopts Person 1’s color.</w:t>
      </w: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3. Nothing</w:t>
      </w:r>
    </w:p>
    <w:p w:rsidR="0020393D" w:rsidRDefault="0020393D">
      <w:pPr>
        <w:pStyle w:val="Body"/>
        <w:spacing w:line="240" w:lineRule="auto"/>
        <w:ind w:left="643"/>
        <w:rPr>
          <w:rFonts w:ascii="Cambria" w:eastAsia="Cambria" w:hAnsi="Cambria" w:cs="Cambria"/>
          <w:sz w:val="24"/>
          <w:szCs w:val="24"/>
        </w:rPr>
      </w:pPr>
    </w:p>
    <w:p w:rsidR="0020393D" w:rsidRDefault="002E57FF">
      <w:pPr>
        <w:pStyle w:val="Body"/>
        <w:spacing w:line="240" w:lineRule="auto"/>
        <w:ind w:left="643"/>
        <w:rPr>
          <w:rFonts w:ascii="Cambria" w:eastAsia="Cambria" w:hAnsi="Cambria" w:cs="Cambria"/>
          <w:sz w:val="24"/>
          <w:szCs w:val="24"/>
        </w:rPr>
      </w:pPr>
      <w:r>
        <w:rPr>
          <w:rFonts w:ascii="Cambria" w:eastAsia="Cambria" w:hAnsi="Cambria" w:cs="Cambria"/>
          <w:sz w:val="24"/>
          <w:szCs w:val="24"/>
        </w:rPr>
        <w:t>Keep in mind as more and more people wear color ‘y’, the color will start trending (becoming popular). As the popularity of color ‘y’ trends upward, the more influence the color has when two people meet.  At some point the trend will become too popular and people will start look for a new color (except the hipsters).</w:t>
      </w:r>
    </w:p>
    <w:p w:rsidR="0020393D" w:rsidRDefault="002E57FF">
      <w:pPr>
        <w:pStyle w:val="Body"/>
        <w:spacing w:line="240" w:lineRule="auto"/>
        <w:rPr>
          <w:rFonts w:ascii="Cambria" w:eastAsia="Cambria" w:hAnsi="Cambria" w:cs="Cambria"/>
          <w:b/>
          <w:bCs/>
          <w:sz w:val="24"/>
          <w:szCs w:val="24"/>
        </w:rPr>
      </w:pPr>
      <w:r>
        <w:rPr>
          <w:rFonts w:ascii="Cambria" w:eastAsia="Cambria" w:hAnsi="Cambria" w:cs="Cambria"/>
          <w:b/>
          <w:bCs/>
          <w:sz w:val="24"/>
          <w:szCs w:val="24"/>
        </w:rPr>
        <w:tab/>
      </w:r>
    </w:p>
    <w:p w:rsidR="0020393D" w:rsidRDefault="002E57FF">
      <w:pPr>
        <w:pStyle w:val="Body"/>
        <w:numPr>
          <w:ilvl w:val="0"/>
          <w:numId w:val="3"/>
        </w:numPr>
        <w:tabs>
          <w:tab w:val="num" w:pos="582"/>
          <w:tab w:val="left" w:pos="643"/>
          <w:tab w:val="left" w:pos="720"/>
        </w:tabs>
        <w:ind w:left="582" w:hanging="222"/>
        <w:rPr>
          <w:rFonts w:ascii="Times New Roman Bold" w:eastAsia="Times New Roman Bold" w:hAnsi="Times New Roman Bold" w:cs="Times New Roman Bold"/>
          <w:sz w:val="28"/>
          <w:szCs w:val="28"/>
        </w:rPr>
      </w:pPr>
      <w:r>
        <w:rPr>
          <w:rFonts w:ascii="Cambria" w:eastAsia="Cambria" w:hAnsi="Cambria" w:cs="Cambria"/>
          <w:b/>
          <w:bCs/>
          <w:sz w:val="28"/>
          <w:szCs w:val="28"/>
        </w:rPr>
        <w:t>Subject Matter Experts Agreement List</w:t>
      </w:r>
    </w:p>
    <w:p w:rsidR="0020393D" w:rsidRDefault="0020393D">
      <w:pPr>
        <w:pStyle w:val="Body"/>
        <w:rPr>
          <w:rFonts w:ascii="Cambria" w:eastAsia="Cambria" w:hAnsi="Cambria" w:cs="Cambria"/>
          <w:b/>
          <w:bCs/>
          <w:sz w:val="28"/>
          <w:szCs w:val="28"/>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638"/>
        <w:gridCol w:w="2032"/>
        <w:gridCol w:w="2818"/>
        <w:gridCol w:w="1872"/>
      </w:tblGrid>
      <w:tr w:rsidR="0020393D">
        <w:trPr>
          <w:trHeight w:val="673"/>
        </w:trPr>
        <w:tc>
          <w:tcPr>
            <w:tcW w:w="26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Name</w:t>
            </w:r>
          </w:p>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Title/Role</w:t>
            </w:r>
          </w:p>
        </w:tc>
        <w:tc>
          <w:tcPr>
            <w:tcW w:w="2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rPr>
                <w:rFonts w:ascii="Cambria" w:eastAsia="Cambria" w:hAnsi="Cambria" w:cs="Cambria"/>
                <w:sz w:val="24"/>
                <w:szCs w:val="24"/>
              </w:rPr>
            </w:pPr>
            <w:r>
              <w:rPr>
                <w:rFonts w:ascii="Cambria" w:eastAsia="Cambria" w:hAnsi="Cambria" w:cs="Cambria"/>
                <w:sz w:val="24"/>
                <w:szCs w:val="24"/>
              </w:rPr>
              <w:t>Mandatory</w:t>
            </w:r>
          </w:p>
          <w:p w:rsidR="0020393D" w:rsidRDefault="002E57FF">
            <w:pPr>
              <w:pStyle w:val="Body"/>
            </w:pPr>
            <w:r>
              <w:rPr>
                <w:rFonts w:ascii="Cambria" w:eastAsia="Cambria" w:hAnsi="Cambria" w:cs="Cambria"/>
                <w:sz w:val="24"/>
                <w:szCs w:val="24"/>
              </w:rPr>
              <w:t>Reviewer (Y/N)</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Approved</w:t>
            </w:r>
          </w:p>
        </w:tc>
      </w:tr>
      <w:tr w:rsidR="0020393D">
        <w:trPr>
          <w:trHeight w:val="330"/>
        </w:trPr>
        <w:tc>
          <w:tcPr>
            <w:tcW w:w="26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0393D"/>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Developer</w:t>
            </w:r>
          </w:p>
        </w:tc>
        <w:tc>
          <w:tcPr>
            <w:tcW w:w="2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Y</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0393D"/>
        </w:tc>
      </w:tr>
      <w:tr w:rsidR="0020393D">
        <w:trPr>
          <w:trHeight w:val="330"/>
        </w:trPr>
        <w:tc>
          <w:tcPr>
            <w:tcW w:w="26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i/>
                <w:iCs/>
                <w:sz w:val="24"/>
                <w:szCs w:val="24"/>
              </w:rPr>
              <w:t>Phil List</w:t>
            </w:r>
          </w:p>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Supervisor</w:t>
            </w:r>
          </w:p>
        </w:tc>
        <w:tc>
          <w:tcPr>
            <w:tcW w:w="2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Y</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0393D"/>
        </w:tc>
      </w:tr>
      <w:tr w:rsidR="0020393D">
        <w:trPr>
          <w:trHeight w:val="653"/>
        </w:trPr>
        <w:tc>
          <w:tcPr>
            <w:tcW w:w="26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i/>
                <w:iCs/>
                <w:sz w:val="24"/>
                <w:szCs w:val="24"/>
              </w:rPr>
              <w:t>Eric Horton</w:t>
            </w:r>
          </w:p>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Intern-apprentice wrangler</w:t>
            </w:r>
          </w:p>
        </w:tc>
        <w:tc>
          <w:tcPr>
            <w:tcW w:w="2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t>Y</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0393D"/>
        </w:tc>
      </w:tr>
      <w:tr w:rsidR="0020393D">
        <w:trPr>
          <w:trHeight w:val="330"/>
        </w:trPr>
        <w:tc>
          <w:tcPr>
            <w:tcW w:w="26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0393D"/>
        </w:tc>
        <w:tc>
          <w:tcPr>
            <w:tcW w:w="20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Mentor</w:t>
            </w:r>
          </w:p>
        </w:tc>
        <w:tc>
          <w:tcPr>
            <w:tcW w:w="28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E57FF">
            <w:pPr>
              <w:pStyle w:val="Body"/>
            </w:pPr>
            <w:r>
              <w:rPr>
                <w:rFonts w:ascii="Cambria" w:eastAsia="Cambria" w:hAnsi="Cambria" w:cs="Cambria"/>
                <w:sz w:val="24"/>
                <w:szCs w:val="24"/>
              </w:rPr>
              <w:t>Y</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393D" w:rsidRDefault="0020393D"/>
        </w:tc>
      </w:tr>
    </w:tbl>
    <w:p w:rsidR="0020393D" w:rsidRDefault="0020393D">
      <w:pPr>
        <w:pStyle w:val="Body"/>
        <w:spacing w:line="240" w:lineRule="auto"/>
        <w:rPr>
          <w:rFonts w:ascii="Cambria" w:eastAsia="Cambria" w:hAnsi="Cambria" w:cs="Cambria"/>
          <w:b/>
          <w:bCs/>
          <w:sz w:val="28"/>
          <w:szCs w:val="28"/>
        </w:rPr>
      </w:pPr>
    </w:p>
    <w:p w:rsidR="0020393D" w:rsidRDefault="0020393D">
      <w:pPr>
        <w:pStyle w:val="Body"/>
        <w:spacing w:line="240" w:lineRule="auto"/>
        <w:ind w:left="100" w:hanging="100"/>
        <w:rPr>
          <w:rFonts w:ascii="Cambria" w:eastAsia="Cambria" w:hAnsi="Cambria" w:cs="Cambria"/>
          <w:b/>
          <w:bCs/>
          <w:sz w:val="28"/>
          <w:szCs w:val="28"/>
        </w:rPr>
      </w:pPr>
    </w:p>
    <w:p w:rsidR="0020393D" w:rsidRDefault="0020393D">
      <w:pPr>
        <w:pStyle w:val="Body"/>
        <w:rPr>
          <w:rFonts w:ascii="Cambria" w:eastAsia="Cambria" w:hAnsi="Cambria" w:cs="Cambria"/>
          <w:b/>
          <w:bCs/>
          <w:sz w:val="28"/>
          <w:szCs w:val="28"/>
        </w:rPr>
      </w:pPr>
    </w:p>
    <w:p w:rsidR="0020393D" w:rsidRDefault="002E57FF">
      <w:pPr>
        <w:pStyle w:val="Body"/>
        <w:numPr>
          <w:ilvl w:val="0"/>
          <w:numId w:val="3"/>
        </w:numPr>
        <w:tabs>
          <w:tab w:val="num" w:pos="582"/>
          <w:tab w:val="left" w:pos="643"/>
          <w:tab w:val="left" w:pos="720"/>
        </w:tabs>
        <w:ind w:left="582" w:hanging="222"/>
        <w:rPr>
          <w:rFonts w:ascii="Times New Roman Bold" w:eastAsia="Times New Roman Bold" w:hAnsi="Times New Roman Bold" w:cs="Times New Roman Bold"/>
          <w:sz w:val="28"/>
          <w:szCs w:val="28"/>
        </w:rPr>
      </w:pPr>
      <w:r>
        <w:rPr>
          <w:rFonts w:ascii="Cambria" w:eastAsia="Cambria" w:hAnsi="Cambria" w:cs="Cambria"/>
          <w:b/>
          <w:bCs/>
          <w:sz w:val="28"/>
          <w:szCs w:val="28"/>
        </w:rPr>
        <w:t>Requirements</w:t>
      </w:r>
    </w:p>
    <w:p w:rsidR="0020393D" w:rsidRDefault="0020393D">
      <w:pPr>
        <w:pStyle w:val="Body"/>
        <w:rPr>
          <w:rFonts w:ascii="Cambria" w:eastAsia="Cambria" w:hAnsi="Cambria" w:cs="Cambria"/>
          <w:b/>
          <w:bCs/>
          <w:sz w:val="28"/>
          <w:szCs w:val="28"/>
        </w:rPr>
      </w:pP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b/>
          <w:bCs/>
          <w:sz w:val="24"/>
          <w:szCs w:val="24"/>
        </w:rPr>
        <w:t>The Challenge</w:t>
      </w: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 xml:space="preserve">Create a world of ‘x’ number of people who at the start of the model will be assigned a </w:t>
      </w:r>
      <w:proofErr w:type="spellStart"/>
      <w:r>
        <w:rPr>
          <w:rFonts w:ascii="Cambria" w:eastAsia="Cambria" w:hAnsi="Cambria" w:cs="Cambria"/>
          <w:sz w:val="24"/>
          <w:szCs w:val="24"/>
          <w:lang w:val="pt-PT"/>
        </w:rPr>
        <w:t>random</w:t>
      </w:r>
      <w:proofErr w:type="spellEnd"/>
      <w:r>
        <w:rPr>
          <w:rFonts w:ascii="Cambria" w:eastAsia="Cambria" w:hAnsi="Cambria" w:cs="Cambria"/>
          <w:sz w:val="24"/>
          <w:szCs w:val="24"/>
          <w:lang w:val="pt-PT"/>
        </w:rPr>
        <w:t xml:space="preserve"> </w:t>
      </w:r>
      <w:proofErr w:type="spellStart"/>
      <w:r>
        <w:rPr>
          <w:rFonts w:ascii="Cambria" w:eastAsia="Cambria" w:hAnsi="Cambria" w:cs="Cambria"/>
          <w:sz w:val="24"/>
          <w:szCs w:val="24"/>
          <w:lang w:val="pt-PT"/>
        </w:rPr>
        <w:t>color</w:t>
      </w:r>
      <w:proofErr w:type="spellEnd"/>
      <w:ins w:id="0" w:author="Miguel del los Reyes" w:date="2014-07-31T15:39:00Z">
        <w:r w:rsidR="00E1604F">
          <w:rPr>
            <w:rFonts w:ascii="Cambria" w:eastAsia="Cambria" w:hAnsi="Cambria" w:cs="Cambria"/>
            <w:sz w:val="24"/>
            <w:szCs w:val="24"/>
            <w:lang w:val="pt-PT"/>
          </w:rPr>
          <w:t xml:space="preserve"> </w:t>
        </w:r>
        <w:proofErr w:type="spellStart"/>
        <w:r w:rsidR="00E1604F">
          <w:rPr>
            <w:rFonts w:ascii="Cambria" w:eastAsia="Cambria" w:hAnsi="Cambria" w:cs="Cambria"/>
            <w:sz w:val="24"/>
            <w:szCs w:val="24"/>
            <w:lang w:val="pt-PT"/>
          </w:rPr>
          <w:t>out</w:t>
        </w:r>
        <w:proofErr w:type="spellEnd"/>
        <w:r w:rsidR="00E1604F">
          <w:rPr>
            <w:rFonts w:ascii="Cambria" w:eastAsia="Cambria" w:hAnsi="Cambria" w:cs="Cambria"/>
            <w:sz w:val="24"/>
            <w:szCs w:val="24"/>
            <w:lang w:val="pt-PT"/>
          </w:rPr>
          <w:t xml:space="preserve"> </w:t>
        </w:r>
        <w:proofErr w:type="spellStart"/>
        <w:r w:rsidR="00E1604F">
          <w:rPr>
            <w:rFonts w:ascii="Cambria" w:eastAsia="Cambria" w:hAnsi="Cambria" w:cs="Cambria"/>
            <w:sz w:val="24"/>
            <w:szCs w:val="24"/>
            <w:lang w:val="pt-PT"/>
          </w:rPr>
          <w:t>of</w:t>
        </w:r>
        <w:proofErr w:type="spellEnd"/>
        <w:r w:rsidR="00E1604F">
          <w:rPr>
            <w:rFonts w:ascii="Cambria" w:eastAsia="Cambria" w:hAnsi="Cambria" w:cs="Cambria"/>
            <w:sz w:val="24"/>
            <w:szCs w:val="24"/>
            <w:lang w:val="pt-PT"/>
          </w:rPr>
          <w:t xml:space="preserve"> </w:t>
        </w:r>
        <w:proofErr w:type="spellStart"/>
        <w:r w:rsidR="00E1604F">
          <w:rPr>
            <w:rFonts w:ascii="Cambria" w:eastAsia="Cambria" w:hAnsi="Cambria" w:cs="Cambria"/>
            <w:sz w:val="24"/>
            <w:szCs w:val="24"/>
            <w:lang w:val="pt-PT"/>
          </w:rPr>
          <w:t>four</w:t>
        </w:r>
        <w:proofErr w:type="spellEnd"/>
        <w:r w:rsidR="00E1604F">
          <w:rPr>
            <w:rFonts w:ascii="Cambria" w:eastAsia="Cambria" w:hAnsi="Cambria" w:cs="Cambria"/>
            <w:sz w:val="24"/>
            <w:szCs w:val="24"/>
            <w:lang w:val="pt-PT"/>
          </w:rPr>
          <w:t xml:space="preserve"> </w:t>
        </w:r>
        <w:proofErr w:type="spellStart"/>
        <w:r w:rsidR="00E1604F">
          <w:rPr>
            <w:rFonts w:ascii="Cambria" w:eastAsia="Cambria" w:hAnsi="Cambria" w:cs="Cambria"/>
            <w:sz w:val="24"/>
            <w:szCs w:val="24"/>
            <w:lang w:val="pt-PT"/>
          </w:rPr>
          <w:t>colors</w:t>
        </w:r>
      </w:ins>
      <w:proofErr w:type="spellEnd"/>
      <w:r>
        <w:rPr>
          <w:rFonts w:ascii="Cambria" w:eastAsia="Cambria" w:hAnsi="Cambria" w:cs="Cambria"/>
          <w:sz w:val="24"/>
          <w:szCs w:val="24"/>
        </w:rPr>
        <w:t xml:space="preserve"> and a random percentage to resist change. Each person will move around the world randomly each time step. When two people meet they will assess each other.</w:t>
      </w:r>
    </w:p>
    <w:p w:rsidR="0020393D" w:rsidRDefault="0020393D">
      <w:pPr>
        <w:pStyle w:val="Body"/>
        <w:spacing w:line="240" w:lineRule="auto"/>
        <w:ind w:left="720"/>
        <w:rPr>
          <w:rFonts w:ascii="Cambria" w:eastAsia="Cambria" w:hAnsi="Cambria" w:cs="Cambria"/>
          <w:sz w:val="24"/>
          <w:szCs w:val="24"/>
        </w:rPr>
      </w:pP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When two people meet one of three things will happen</w:t>
      </w:r>
      <w:ins w:id="1" w:author="Miguel del los Reyes" w:date="2014-07-31T15:52:00Z">
        <w:r w:rsidR="00E1604F">
          <w:rPr>
            <w:rFonts w:ascii="Cambria" w:eastAsia="Cambria" w:hAnsi="Cambria" w:cs="Cambria"/>
            <w:sz w:val="24"/>
            <w:szCs w:val="24"/>
          </w:rPr>
          <w:t xml:space="preserve"> at random.</w:t>
        </w:r>
      </w:ins>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1. Person 1 adopts Person 2’s colo</w:t>
      </w:r>
      <w:ins w:id="2" w:author="Miguel del los Reyes" w:date="2014-07-31T15:51:00Z">
        <w:r w:rsidR="00E1604F">
          <w:rPr>
            <w:rFonts w:ascii="Cambria" w:eastAsia="Cambria" w:hAnsi="Cambria" w:cs="Cambria"/>
            <w:sz w:val="24"/>
            <w:szCs w:val="24"/>
          </w:rPr>
          <w:t>r.</w:t>
        </w:r>
      </w:ins>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2. Person 2 adopts Person 1’s color.</w:t>
      </w: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3. Nothing</w:t>
      </w:r>
      <w:ins w:id="3" w:author="Miguel del los Reyes" w:date="2014-07-31T15:52:00Z">
        <w:r w:rsidR="00E1604F">
          <w:rPr>
            <w:rFonts w:ascii="Cambria" w:eastAsia="Cambria" w:hAnsi="Cambria" w:cs="Cambria"/>
            <w:sz w:val="24"/>
            <w:szCs w:val="24"/>
          </w:rPr>
          <w:t>.</w:t>
        </w:r>
      </w:ins>
    </w:p>
    <w:p w:rsidR="0020393D" w:rsidRDefault="0020393D">
      <w:pPr>
        <w:pStyle w:val="Body"/>
        <w:spacing w:line="240" w:lineRule="auto"/>
        <w:ind w:left="720"/>
        <w:rPr>
          <w:rFonts w:ascii="Cambria" w:eastAsia="Cambria" w:hAnsi="Cambria" w:cs="Cambria"/>
          <w:sz w:val="24"/>
          <w:szCs w:val="24"/>
        </w:rPr>
      </w:pP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 xml:space="preserve">Keep in mind as more and more people wear color ‘y’, the color will start trending (becoming popular). As the popularity of color ‘y’ trends upward, the more influence the color has when two people meet. </w:t>
      </w:r>
    </w:p>
    <w:p w:rsidR="0020393D" w:rsidRDefault="0020393D">
      <w:pPr>
        <w:pStyle w:val="Body"/>
        <w:spacing w:line="240" w:lineRule="auto"/>
        <w:ind w:left="720"/>
        <w:rPr>
          <w:rFonts w:ascii="Cambria" w:eastAsia="Cambria" w:hAnsi="Cambria" w:cs="Cambria"/>
          <w:sz w:val="24"/>
          <w:szCs w:val="24"/>
        </w:rPr>
      </w:pP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At some point the trend will become too popular</w:t>
      </w:r>
      <w:ins w:id="4" w:author="Miguel del los Reyes" w:date="2014-07-31T15:52:00Z">
        <w:r w:rsidR="00E1604F">
          <w:rPr>
            <w:rFonts w:ascii="Cambria" w:eastAsia="Cambria" w:hAnsi="Cambria" w:cs="Cambria"/>
            <w:sz w:val="24"/>
            <w:szCs w:val="24"/>
          </w:rPr>
          <w:t xml:space="preserve"> (</w:t>
        </w:r>
      </w:ins>
      <w:ins w:id="5" w:author="Miguel del los Reyes" w:date="2014-07-31T15:53:00Z">
        <w:r w:rsidR="00E1604F">
          <w:rPr>
            <w:rFonts w:ascii="Cambria" w:eastAsia="Cambria" w:hAnsi="Cambria" w:cs="Cambria"/>
            <w:sz w:val="24"/>
            <w:szCs w:val="24"/>
          </w:rPr>
          <w:t>60</w:t>
        </w:r>
      </w:ins>
      <w:ins w:id="6" w:author="Miguel del los Reyes" w:date="2014-07-31T15:52:00Z">
        <w:r w:rsidR="00E1604F">
          <w:rPr>
            <w:rFonts w:ascii="Cambria" w:eastAsia="Cambria" w:hAnsi="Cambria" w:cs="Cambria"/>
            <w:sz w:val="24"/>
            <w:szCs w:val="24"/>
          </w:rPr>
          <w:t>%)</w:t>
        </w:r>
      </w:ins>
      <w:r>
        <w:rPr>
          <w:rFonts w:ascii="Cambria" w:eastAsia="Cambria" w:hAnsi="Cambria" w:cs="Cambria"/>
          <w:sz w:val="24"/>
          <w:szCs w:val="24"/>
        </w:rPr>
        <w:t xml:space="preserve"> and people will start look for a new color (except the hipsters).</w:t>
      </w:r>
    </w:p>
    <w:p w:rsidR="0020393D" w:rsidRDefault="0020393D">
      <w:pPr>
        <w:pStyle w:val="Body"/>
        <w:spacing w:line="240" w:lineRule="auto"/>
        <w:ind w:left="720"/>
        <w:rPr>
          <w:rFonts w:ascii="Cambria" w:eastAsia="Cambria" w:hAnsi="Cambria" w:cs="Cambria"/>
          <w:sz w:val="24"/>
          <w:szCs w:val="24"/>
        </w:rPr>
      </w:pP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You will also need a graph that shows the number of people that have each color. This graph will also be used to show trends in color.</w:t>
      </w:r>
    </w:p>
    <w:p w:rsidR="0020393D" w:rsidRDefault="0020393D">
      <w:pPr>
        <w:pStyle w:val="Body"/>
        <w:spacing w:line="240" w:lineRule="auto"/>
        <w:ind w:left="720"/>
        <w:rPr>
          <w:rFonts w:ascii="Cambria" w:eastAsia="Cambria" w:hAnsi="Cambria" w:cs="Cambria"/>
          <w:sz w:val="24"/>
          <w:szCs w:val="24"/>
        </w:rPr>
      </w:pPr>
    </w:p>
    <w:p w:rsidR="0020393D" w:rsidRDefault="002E57FF">
      <w:pPr>
        <w:pStyle w:val="Body"/>
        <w:spacing w:line="240" w:lineRule="auto"/>
        <w:ind w:left="720"/>
        <w:rPr>
          <w:rFonts w:ascii="Cambria" w:eastAsia="Cambria" w:hAnsi="Cambria" w:cs="Cambria"/>
          <w:b/>
          <w:bCs/>
          <w:sz w:val="24"/>
          <w:szCs w:val="24"/>
        </w:rPr>
      </w:pPr>
      <w:r>
        <w:rPr>
          <w:rFonts w:ascii="Cambria" w:eastAsia="Cambria" w:hAnsi="Cambria" w:cs="Cambria"/>
          <w:sz w:val="24"/>
          <w:szCs w:val="24"/>
        </w:rPr>
        <w:t xml:space="preserve"> </w:t>
      </w:r>
      <w:r>
        <w:rPr>
          <w:rFonts w:ascii="Cambria" w:eastAsia="Cambria" w:hAnsi="Cambria" w:cs="Cambria"/>
          <w:b/>
          <w:bCs/>
          <w:sz w:val="24"/>
          <w:szCs w:val="24"/>
        </w:rPr>
        <w:t>You Need to Complete</w:t>
      </w: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lang w:val="nl-NL"/>
        </w:rPr>
        <w:t xml:space="preserve">1. </w:t>
      </w:r>
      <w:proofErr w:type="spellStart"/>
      <w:r>
        <w:rPr>
          <w:rFonts w:ascii="Cambria" w:eastAsia="Cambria" w:hAnsi="Cambria" w:cs="Cambria"/>
          <w:sz w:val="24"/>
          <w:szCs w:val="24"/>
          <w:lang w:val="nl-NL"/>
        </w:rPr>
        <w:t>An</w:t>
      </w:r>
      <w:proofErr w:type="spellEnd"/>
      <w:r>
        <w:rPr>
          <w:rFonts w:ascii="Cambria" w:eastAsia="Cambria" w:hAnsi="Cambria" w:cs="Cambria"/>
          <w:sz w:val="24"/>
          <w:szCs w:val="24"/>
          <w:lang w:val="nl-NL"/>
        </w:rPr>
        <w:t xml:space="preserve"> </w:t>
      </w:r>
      <w:proofErr w:type="spellStart"/>
      <w:r>
        <w:rPr>
          <w:rFonts w:ascii="Cambria" w:eastAsia="Cambria" w:hAnsi="Cambria" w:cs="Cambria"/>
          <w:sz w:val="24"/>
          <w:szCs w:val="24"/>
          <w:lang w:val="nl-NL"/>
        </w:rPr>
        <w:t>AgentSheets</w:t>
      </w:r>
      <w:proofErr w:type="spellEnd"/>
      <w:r>
        <w:rPr>
          <w:rFonts w:ascii="Cambria" w:eastAsia="Cambria" w:hAnsi="Cambria" w:cs="Cambria"/>
          <w:sz w:val="24"/>
          <w:szCs w:val="24"/>
          <w:lang w:val="nl-NL"/>
        </w:rPr>
        <w:t xml:space="preserve"> Model</w:t>
      </w:r>
    </w:p>
    <w:p w:rsidR="0020393D" w:rsidRDefault="002E57FF">
      <w:pPr>
        <w:pStyle w:val="Body"/>
        <w:spacing w:line="240" w:lineRule="auto"/>
        <w:ind w:left="720"/>
        <w:rPr>
          <w:rFonts w:ascii="Cambria" w:eastAsia="Cambria" w:hAnsi="Cambria" w:cs="Cambria"/>
          <w:sz w:val="24"/>
          <w:szCs w:val="24"/>
        </w:rPr>
      </w:pPr>
      <w:proofErr w:type="gramStart"/>
      <w:r>
        <w:rPr>
          <w:rFonts w:ascii="Cambria" w:eastAsia="Cambria" w:hAnsi="Cambria" w:cs="Cambria"/>
          <w:sz w:val="24"/>
          <w:szCs w:val="24"/>
        </w:rPr>
        <w:t>or</w:t>
      </w:r>
      <w:proofErr w:type="gramEnd"/>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2. A JavaScript Model</w:t>
      </w:r>
    </w:p>
    <w:p w:rsidR="0020393D" w:rsidRDefault="0020393D">
      <w:pPr>
        <w:pStyle w:val="Body"/>
        <w:ind w:left="720"/>
        <w:rPr>
          <w:rFonts w:ascii="Cambria" w:eastAsia="Cambria" w:hAnsi="Cambria" w:cs="Cambria"/>
          <w:sz w:val="24"/>
          <w:szCs w:val="24"/>
        </w:rPr>
      </w:pPr>
    </w:p>
    <w:p w:rsidR="0020393D" w:rsidRDefault="002E57FF">
      <w:pPr>
        <w:pStyle w:val="Body"/>
        <w:numPr>
          <w:ilvl w:val="0"/>
          <w:numId w:val="3"/>
        </w:numPr>
        <w:tabs>
          <w:tab w:val="num" w:pos="582"/>
          <w:tab w:val="left" w:pos="643"/>
          <w:tab w:val="left" w:pos="720"/>
        </w:tabs>
        <w:ind w:left="582" w:hanging="222"/>
        <w:rPr>
          <w:rFonts w:ascii="Times New Roman Bold" w:eastAsia="Times New Roman Bold" w:hAnsi="Times New Roman Bold" w:cs="Times New Roman Bold"/>
          <w:sz w:val="28"/>
          <w:szCs w:val="28"/>
        </w:rPr>
      </w:pPr>
      <w:r>
        <w:rPr>
          <w:rFonts w:ascii="Cambria" w:eastAsia="Cambria" w:hAnsi="Cambria" w:cs="Cambria"/>
          <w:b/>
          <w:bCs/>
          <w:sz w:val="28"/>
          <w:szCs w:val="28"/>
        </w:rPr>
        <w:t>Timeline</w:t>
      </w:r>
    </w:p>
    <w:p w:rsidR="0020393D" w:rsidRDefault="0020393D">
      <w:pPr>
        <w:pStyle w:val="Body"/>
        <w:rPr>
          <w:rFonts w:ascii="Cambria" w:eastAsia="Cambria" w:hAnsi="Cambria" w:cs="Cambria"/>
          <w:sz w:val="24"/>
          <w:szCs w:val="24"/>
        </w:rPr>
      </w:pPr>
    </w:p>
    <w:p w:rsidR="0020393D" w:rsidRDefault="002E57FF">
      <w:pPr>
        <w:pStyle w:val="Body"/>
        <w:ind w:left="720"/>
        <w:rPr>
          <w:rFonts w:ascii="Cambria" w:eastAsia="Cambria" w:hAnsi="Cambria" w:cs="Cambria"/>
          <w:sz w:val="24"/>
          <w:szCs w:val="24"/>
        </w:rPr>
      </w:pPr>
      <w:r>
        <w:rPr>
          <w:rFonts w:ascii="Cambria" w:eastAsia="Cambria" w:hAnsi="Cambria" w:cs="Cambria"/>
          <w:sz w:val="24"/>
          <w:szCs w:val="24"/>
        </w:rPr>
        <w:t>This is due within five days of receipt of the task (that would be Friday, June 20 for those receiving this Monday, June 16). It is better to complete this sooner, so that you can begin implementing an HLD that one of your classmates has written.</w:t>
      </w:r>
    </w:p>
    <w:p w:rsidR="0020393D" w:rsidRDefault="0020393D">
      <w:pPr>
        <w:pStyle w:val="Body"/>
        <w:rPr>
          <w:rFonts w:ascii="Cambria" w:eastAsia="Cambria" w:hAnsi="Cambria" w:cs="Cambria"/>
          <w:sz w:val="24"/>
          <w:szCs w:val="24"/>
        </w:rPr>
      </w:pPr>
    </w:p>
    <w:p w:rsidR="0020393D" w:rsidRDefault="002E57FF">
      <w:pPr>
        <w:pStyle w:val="Body"/>
        <w:numPr>
          <w:ilvl w:val="0"/>
          <w:numId w:val="3"/>
        </w:numPr>
        <w:tabs>
          <w:tab w:val="num" w:pos="582"/>
          <w:tab w:val="left" w:pos="643"/>
          <w:tab w:val="left" w:pos="720"/>
        </w:tabs>
        <w:ind w:left="582" w:hanging="222"/>
        <w:rPr>
          <w:rFonts w:ascii="Times New Roman Bold" w:eastAsia="Times New Roman Bold" w:hAnsi="Times New Roman Bold" w:cs="Times New Roman Bold"/>
          <w:sz w:val="28"/>
          <w:szCs w:val="28"/>
        </w:rPr>
      </w:pPr>
      <w:r>
        <w:rPr>
          <w:rFonts w:ascii="Cambria" w:eastAsia="Cambria" w:hAnsi="Cambria" w:cs="Cambria"/>
          <w:b/>
          <w:bCs/>
          <w:sz w:val="28"/>
          <w:szCs w:val="28"/>
        </w:rPr>
        <w:t>Desired Behavior / Components</w:t>
      </w:r>
      <w:r>
        <w:rPr>
          <w:rFonts w:ascii="Times New Roman Bold" w:eastAsia="Times New Roman Bold" w:hAnsi="Times New Roman Bold" w:cs="Times New Roman Bold"/>
          <w:sz w:val="28"/>
          <w:szCs w:val="28"/>
        </w:rPr>
        <w:br/>
      </w:r>
    </w:p>
    <w:p w:rsidR="0020393D" w:rsidRDefault="002E57FF">
      <w:pPr>
        <w:pStyle w:val="Body"/>
        <w:ind w:left="720"/>
        <w:rPr>
          <w:rFonts w:ascii="Cambria" w:eastAsia="Cambria" w:hAnsi="Cambria" w:cs="Cambria"/>
          <w:b/>
          <w:bCs/>
          <w:sz w:val="24"/>
          <w:szCs w:val="24"/>
        </w:rPr>
      </w:pPr>
      <w:r>
        <w:rPr>
          <w:rFonts w:ascii="Cambria" w:eastAsia="Cambria" w:hAnsi="Cambria" w:cs="Cambria"/>
          <w:b/>
          <w:bCs/>
          <w:sz w:val="24"/>
          <w:szCs w:val="24"/>
        </w:rPr>
        <w:t>The World</w:t>
      </w:r>
    </w:p>
    <w:p w:rsidR="0020393D" w:rsidRDefault="002E57FF">
      <w:pPr>
        <w:pStyle w:val="Body"/>
        <w:ind w:left="720"/>
        <w:rPr>
          <w:rFonts w:ascii="Cambria" w:eastAsia="Cambria" w:hAnsi="Cambria" w:cs="Cambria"/>
          <w:sz w:val="24"/>
          <w:szCs w:val="24"/>
        </w:rPr>
      </w:pPr>
      <w:r>
        <w:rPr>
          <w:rFonts w:ascii="Cambria" w:eastAsia="Cambria" w:hAnsi="Cambria" w:cs="Cambria"/>
          <w:b/>
          <w:bCs/>
          <w:sz w:val="24"/>
          <w:szCs w:val="24"/>
        </w:rPr>
        <w:tab/>
      </w:r>
      <w:r>
        <w:rPr>
          <w:rFonts w:ascii="Cambria" w:eastAsia="Cambria" w:hAnsi="Cambria" w:cs="Cambria"/>
          <w:sz w:val="24"/>
          <w:szCs w:val="24"/>
        </w:rPr>
        <w:t>The World is a 40 x 40 square that contains people</w:t>
      </w:r>
      <w:ins w:id="7" w:author="Miguel del los Reyes" w:date="2014-07-31T15:39:00Z">
        <w:r w:rsidR="00E1604F">
          <w:rPr>
            <w:rFonts w:ascii="Cambria" w:eastAsia="Cambria" w:hAnsi="Cambria" w:cs="Cambria"/>
            <w:sz w:val="24"/>
            <w:szCs w:val="24"/>
          </w:rPr>
          <w:t>.</w:t>
        </w:r>
      </w:ins>
    </w:p>
    <w:p w:rsidR="0020393D" w:rsidRDefault="002E57FF">
      <w:pPr>
        <w:pStyle w:val="Body"/>
        <w:ind w:left="720"/>
        <w:rPr>
          <w:rFonts w:ascii="Cambria" w:eastAsia="Cambria" w:hAnsi="Cambria" w:cs="Cambria"/>
          <w:b/>
          <w:bCs/>
          <w:sz w:val="24"/>
          <w:szCs w:val="24"/>
        </w:rPr>
      </w:pPr>
      <w:r>
        <w:rPr>
          <w:rFonts w:ascii="Cambria" w:eastAsia="Cambria" w:hAnsi="Cambria" w:cs="Cambria"/>
          <w:sz w:val="24"/>
          <w:szCs w:val="24"/>
        </w:rPr>
        <w:tab/>
      </w:r>
    </w:p>
    <w:p w:rsidR="0020393D" w:rsidRDefault="002E57FF">
      <w:pPr>
        <w:pStyle w:val="Body"/>
        <w:ind w:left="720" w:firstLine="720"/>
        <w:rPr>
          <w:rFonts w:ascii="Cambria" w:eastAsia="Cambria" w:hAnsi="Cambria" w:cs="Cambria"/>
          <w:b/>
          <w:bCs/>
          <w:sz w:val="24"/>
          <w:szCs w:val="24"/>
        </w:rPr>
      </w:pPr>
      <w:r>
        <w:rPr>
          <w:rFonts w:ascii="Cambria" w:eastAsia="Cambria" w:hAnsi="Cambria" w:cs="Cambria"/>
          <w:b/>
          <w:bCs/>
          <w:sz w:val="24"/>
          <w:szCs w:val="24"/>
        </w:rPr>
        <w:t>The People</w:t>
      </w:r>
    </w:p>
    <w:p w:rsidR="0020393D" w:rsidRDefault="002E57FF">
      <w:pPr>
        <w:pStyle w:val="Body"/>
        <w:ind w:left="2160"/>
        <w:rPr>
          <w:rFonts w:ascii="Cambria" w:eastAsia="Cambria" w:hAnsi="Cambria" w:cs="Cambria"/>
          <w:sz w:val="24"/>
          <w:szCs w:val="24"/>
        </w:rPr>
      </w:pPr>
      <w:r>
        <w:rPr>
          <w:rFonts w:ascii="Cambria" w:eastAsia="Cambria" w:hAnsi="Cambria" w:cs="Cambria"/>
          <w:sz w:val="24"/>
          <w:szCs w:val="24"/>
        </w:rPr>
        <w:t>Each person is randomly assigned a color at the beginning of the simulation. They are each assigned a probability to resist change.</w:t>
      </w:r>
    </w:p>
    <w:p w:rsidR="0020393D" w:rsidRDefault="002E57FF">
      <w:pPr>
        <w:pStyle w:val="Body"/>
        <w:ind w:left="2160"/>
        <w:rPr>
          <w:rFonts w:ascii="Cambria" w:eastAsia="Cambria" w:hAnsi="Cambria" w:cs="Cambria"/>
          <w:sz w:val="24"/>
          <w:szCs w:val="24"/>
        </w:rPr>
      </w:pPr>
      <w:r>
        <w:rPr>
          <w:rFonts w:ascii="Cambria" w:eastAsia="Cambria" w:hAnsi="Cambria" w:cs="Cambria"/>
          <w:sz w:val="24"/>
          <w:szCs w:val="24"/>
        </w:rPr>
        <w:t>Each person moves around the world randomly every time step. When they interact with each other, they will either transfer color preference or do nothing.</w:t>
      </w:r>
    </w:p>
    <w:p w:rsidR="0020393D" w:rsidRDefault="002E57FF">
      <w:pPr>
        <w:pStyle w:val="Body"/>
        <w:ind w:left="2160"/>
        <w:rPr>
          <w:rFonts w:ascii="Cambria" w:eastAsia="Cambria" w:hAnsi="Cambria" w:cs="Cambria"/>
          <w:b/>
          <w:bCs/>
          <w:sz w:val="24"/>
          <w:szCs w:val="24"/>
        </w:rPr>
      </w:pPr>
      <w:r>
        <w:rPr>
          <w:rFonts w:ascii="Cambria" w:eastAsia="Cambria" w:hAnsi="Cambria" w:cs="Cambria"/>
          <w:sz w:val="24"/>
          <w:szCs w:val="24"/>
        </w:rPr>
        <w:tab/>
      </w:r>
      <w:r>
        <w:rPr>
          <w:rFonts w:ascii="Cambria" w:eastAsia="Cambria" w:hAnsi="Cambria" w:cs="Cambria"/>
          <w:b/>
          <w:bCs/>
          <w:sz w:val="24"/>
          <w:szCs w:val="24"/>
        </w:rPr>
        <w:t>Depictions</w:t>
      </w:r>
    </w:p>
    <w:p w:rsidR="0020393D" w:rsidRDefault="002E57FF">
      <w:pPr>
        <w:pStyle w:val="Body"/>
        <w:ind w:left="2880"/>
        <w:rPr>
          <w:rFonts w:ascii="Cambria" w:eastAsia="Cambria" w:hAnsi="Cambria" w:cs="Cambria"/>
          <w:sz w:val="24"/>
          <w:szCs w:val="24"/>
        </w:rPr>
      </w:pPr>
      <w:r>
        <w:rPr>
          <w:rFonts w:ascii="Cambria" w:eastAsia="Cambria" w:hAnsi="Cambria" w:cs="Cambria"/>
          <w:sz w:val="24"/>
          <w:szCs w:val="24"/>
        </w:rPr>
        <w:t>Each person will be depicted based on his or her color preference.</w:t>
      </w:r>
    </w:p>
    <w:p w:rsidR="0020393D" w:rsidRDefault="0020393D">
      <w:pPr>
        <w:pStyle w:val="Body"/>
        <w:ind w:left="2880"/>
        <w:rPr>
          <w:rFonts w:ascii="Cambria" w:eastAsia="Cambria" w:hAnsi="Cambria" w:cs="Cambria"/>
          <w:b/>
          <w:bCs/>
          <w:sz w:val="24"/>
          <w:szCs w:val="24"/>
        </w:rPr>
      </w:pPr>
    </w:p>
    <w:p w:rsidR="0020393D" w:rsidRDefault="002E57FF">
      <w:pPr>
        <w:pStyle w:val="Body"/>
        <w:ind w:left="2880"/>
        <w:rPr>
          <w:rFonts w:ascii="Cambria" w:eastAsia="Cambria" w:hAnsi="Cambria" w:cs="Cambria"/>
          <w:b/>
          <w:bCs/>
          <w:sz w:val="24"/>
          <w:szCs w:val="24"/>
        </w:rPr>
      </w:pPr>
      <w:r>
        <w:rPr>
          <w:rFonts w:ascii="Cambria" w:eastAsia="Cambria" w:hAnsi="Cambria" w:cs="Cambria"/>
          <w:b/>
          <w:bCs/>
          <w:sz w:val="24"/>
          <w:szCs w:val="24"/>
        </w:rPr>
        <w:t>Behavior</w:t>
      </w:r>
    </w:p>
    <w:p w:rsidR="0020393D" w:rsidRDefault="002E57FF">
      <w:pPr>
        <w:pStyle w:val="Body"/>
        <w:ind w:left="2880"/>
        <w:rPr>
          <w:rFonts w:ascii="Cambria" w:eastAsia="Cambria" w:hAnsi="Cambria" w:cs="Cambria"/>
          <w:sz w:val="24"/>
          <w:szCs w:val="24"/>
        </w:rPr>
      </w:pPr>
      <w:r>
        <w:rPr>
          <w:rFonts w:ascii="Cambria" w:eastAsia="Cambria" w:hAnsi="Cambria" w:cs="Cambria"/>
          <w:sz w:val="24"/>
          <w:szCs w:val="24"/>
        </w:rPr>
        <w:t>When two people are next to each other, they will interact. Based on their probability to resist change, one of the following things will happen:</w:t>
      </w:r>
    </w:p>
    <w:p w:rsidR="0020393D" w:rsidRDefault="002E57FF">
      <w:pPr>
        <w:pStyle w:val="Body"/>
        <w:ind w:left="3600"/>
        <w:rPr>
          <w:rFonts w:ascii="Cambria" w:eastAsia="Cambria" w:hAnsi="Cambria" w:cs="Cambria"/>
          <w:sz w:val="24"/>
          <w:szCs w:val="24"/>
        </w:rPr>
      </w:pPr>
      <w:r>
        <w:rPr>
          <w:rFonts w:ascii="Cambria" w:eastAsia="Cambria" w:hAnsi="Cambria" w:cs="Cambria"/>
          <w:sz w:val="24"/>
          <w:szCs w:val="24"/>
        </w:rPr>
        <w:t xml:space="preserve">1. Person 1 adopts Person 2’s color. </w:t>
      </w:r>
    </w:p>
    <w:p w:rsidR="0020393D" w:rsidRDefault="002E57FF">
      <w:pPr>
        <w:pStyle w:val="Body"/>
        <w:ind w:left="3600"/>
        <w:rPr>
          <w:rFonts w:ascii="Cambria" w:eastAsia="Cambria" w:hAnsi="Cambria" w:cs="Cambria"/>
          <w:sz w:val="24"/>
          <w:szCs w:val="24"/>
        </w:rPr>
      </w:pPr>
      <w:r>
        <w:rPr>
          <w:rFonts w:ascii="Cambria" w:eastAsia="Cambria" w:hAnsi="Cambria" w:cs="Cambria"/>
          <w:sz w:val="24"/>
          <w:szCs w:val="24"/>
        </w:rPr>
        <w:t>2. Person 2 adopts Person 1’s color.</w:t>
      </w:r>
    </w:p>
    <w:p w:rsidR="0020393D" w:rsidRDefault="002E57FF">
      <w:pPr>
        <w:pStyle w:val="Body"/>
        <w:ind w:left="3600"/>
        <w:rPr>
          <w:rFonts w:ascii="Cambria" w:eastAsia="Cambria" w:hAnsi="Cambria" w:cs="Cambria"/>
          <w:sz w:val="24"/>
          <w:szCs w:val="24"/>
        </w:rPr>
      </w:pPr>
      <w:r>
        <w:rPr>
          <w:rFonts w:ascii="Cambria" w:eastAsia="Cambria" w:hAnsi="Cambria" w:cs="Cambria"/>
          <w:sz w:val="24"/>
          <w:szCs w:val="24"/>
        </w:rPr>
        <w:t>3. Nothing</w:t>
      </w:r>
    </w:p>
    <w:p w:rsidR="0020393D" w:rsidRDefault="002E57FF">
      <w:pPr>
        <w:pStyle w:val="Body"/>
        <w:ind w:left="2880"/>
        <w:rPr>
          <w:rFonts w:ascii="Cambria" w:eastAsia="Cambria" w:hAnsi="Cambria" w:cs="Cambria"/>
          <w:b/>
          <w:bCs/>
          <w:sz w:val="24"/>
          <w:szCs w:val="24"/>
        </w:rPr>
      </w:pPr>
      <w:proofErr w:type="spellStart"/>
      <w:r>
        <w:rPr>
          <w:rFonts w:ascii="Cambria" w:eastAsia="Cambria" w:hAnsi="Cambria" w:cs="Cambria"/>
          <w:b/>
          <w:bCs/>
          <w:sz w:val="24"/>
          <w:szCs w:val="24"/>
          <w:lang w:val="fr-FR"/>
        </w:rPr>
        <w:t>Movement</w:t>
      </w:r>
      <w:proofErr w:type="spellEnd"/>
    </w:p>
    <w:p w:rsidR="0020393D" w:rsidRDefault="002E57FF">
      <w:pPr>
        <w:pStyle w:val="Body"/>
        <w:ind w:left="2880"/>
        <w:rPr>
          <w:rFonts w:ascii="Cambria" w:eastAsia="Cambria" w:hAnsi="Cambria" w:cs="Cambria"/>
          <w:sz w:val="24"/>
          <w:szCs w:val="24"/>
        </w:rPr>
      </w:pPr>
      <w:r>
        <w:rPr>
          <w:rFonts w:ascii="Cambria" w:eastAsia="Cambria" w:hAnsi="Cambria" w:cs="Cambria"/>
          <w:sz w:val="24"/>
          <w:szCs w:val="24"/>
        </w:rPr>
        <w:t>Each person will move randomly through the world each time step.</w:t>
      </w:r>
      <w:ins w:id="8" w:author="Miguel del los Reyes" w:date="2014-07-31T15:53:00Z">
        <w:r w:rsidR="00E1604F">
          <w:rPr>
            <w:rFonts w:ascii="Cambria" w:eastAsia="Cambria" w:hAnsi="Cambria" w:cs="Cambria"/>
            <w:sz w:val="24"/>
            <w:szCs w:val="24"/>
          </w:rPr>
          <w:t xml:space="preserve"> They cannot wrap around the world and they cannot move on top of other people.</w:t>
        </w:r>
      </w:ins>
    </w:p>
    <w:p w:rsidR="0020393D" w:rsidRDefault="0020393D">
      <w:pPr>
        <w:pStyle w:val="Body"/>
        <w:ind w:left="2880"/>
        <w:rPr>
          <w:rFonts w:ascii="Cambria" w:eastAsia="Cambria" w:hAnsi="Cambria" w:cs="Cambria"/>
          <w:sz w:val="24"/>
          <w:szCs w:val="24"/>
        </w:rPr>
      </w:pPr>
    </w:p>
    <w:p w:rsidR="0020393D" w:rsidRDefault="0020393D">
      <w:pPr>
        <w:pStyle w:val="Body"/>
        <w:ind w:left="720"/>
        <w:rPr>
          <w:rFonts w:ascii="Cambria" w:eastAsia="Cambria" w:hAnsi="Cambria" w:cs="Cambria"/>
          <w:b/>
          <w:bCs/>
          <w:sz w:val="24"/>
          <w:szCs w:val="24"/>
        </w:rPr>
      </w:pPr>
    </w:p>
    <w:p w:rsidR="0020393D" w:rsidRDefault="002E57FF">
      <w:pPr>
        <w:pStyle w:val="Body"/>
        <w:numPr>
          <w:ilvl w:val="0"/>
          <w:numId w:val="3"/>
        </w:numPr>
        <w:tabs>
          <w:tab w:val="num" w:pos="582"/>
          <w:tab w:val="left" w:pos="643"/>
          <w:tab w:val="left" w:pos="720"/>
        </w:tabs>
        <w:ind w:left="582" w:hanging="222"/>
        <w:rPr>
          <w:rFonts w:ascii="Times New Roman Bold" w:eastAsia="Times New Roman Bold" w:hAnsi="Times New Roman Bold" w:cs="Times New Roman Bold"/>
          <w:sz w:val="28"/>
          <w:szCs w:val="28"/>
        </w:rPr>
      </w:pPr>
      <w:r>
        <w:rPr>
          <w:rFonts w:ascii="Cambria" w:eastAsia="Cambria" w:hAnsi="Cambria" w:cs="Cambria"/>
          <w:b/>
          <w:bCs/>
          <w:sz w:val="28"/>
          <w:szCs w:val="28"/>
        </w:rPr>
        <w:t>Conclusion</w:t>
      </w:r>
    </w:p>
    <w:p w:rsidR="0020393D" w:rsidRDefault="0020393D">
      <w:pPr>
        <w:pStyle w:val="Body"/>
        <w:spacing w:line="240" w:lineRule="auto"/>
        <w:ind w:left="720"/>
        <w:rPr>
          <w:rFonts w:ascii="Cambria" w:eastAsia="Cambria" w:hAnsi="Cambria" w:cs="Cambria"/>
          <w:b/>
          <w:bCs/>
          <w:sz w:val="28"/>
          <w:szCs w:val="28"/>
        </w:rPr>
      </w:pP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 xml:space="preserve">The goal is this activity is to demonstrate your understanding of agent modeling. You will create this model in </w:t>
      </w:r>
      <w:proofErr w:type="spellStart"/>
      <w:r>
        <w:rPr>
          <w:rFonts w:ascii="Cambria" w:eastAsia="Cambria" w:hAnsi="Cambria" w:cs="Cambria"/>
          <w:sz w:val="24"/>
          <w:szCs w:val="24"/>
        </w:rPr>
        <w:t>AgentSheets</w:t>
      </w:r>
      <w:proofErr w:type="spellEnd"/>
      <w:r>
        <w:rPr>
          <w:rFonts w:ascii="Cambria" w:eastAsia="Cambria" w:hAnsi="Cambria" w:cs="Cambria"/>
          <w:sz w:val="24"/>
          <w:szCs w:val="24"/>
        </w:rPr>
        <w:t xml:space="preserve"> or JavaScript. To conclude your model,</w:t>
      </w:r>
    </w:p>
    <w:p w:rsidR="0020393D" w:rsidRDefault="002E57FF">
      <w:pPr>
        <w:pStyle w:val="Body"/>
        <w:spacing w:line="240" w:lineRule="auto"/>
        <w:ind w:left="720"/>
        <w:rPr>
          <w:rFonts w:ascii="Cambria" w:eastAsia="Cambria" w:hAnsi="Cambria" w:cs="Cambria"/>
          <w:sz w:val="24"/>
          <w:szCs w:val="24"/>
        </w:rPr>
      </w:pPr>
      <w:proofErr w:type="gramStart"/>
      <w:r>
        <w:rPr>
          <w:rFonts w:ascii="Cambria" w:eastAsia="Cambria" w:hAnsi="Cambria" w:cs="Cambria"/>
          <w:sz w:val="24"/>
          <w:szCs w:val="24"/>
        </w:rPr>
        <w:t>answer</w:t>
      </w:r>
      <w:proofErr w:type="gramEnd"/>
      <w:r>
        <w:rPr>
          <w:rFonts w:ascii="Cambria" w:eastAsia="Cambria" w:hAnsi="Cambria" w:cs="Cambria"/>
          <w:sz w:val="24"/>
          <w:szCs w:val="24"/>
        </w:rPr>
        <w:t xml:space="preserve"> the following questions:</w:t>
      </w:r>
    </w:p>
    <w:p w:rsidR="0020393D" w:rsidRDefault="002E57FF">
      <w:pPr>
        <w:pStyle w:val="Body"/>
        <w:spacing w:line="240" w:lineRule="auto"/>
        <w:ind w:left="720"/>
        <w:rPr>
          <w:rFonts w:ascii="Cambria" w:eastAsia="Cambria" w:hAnsi="Cambria" w:cs="Cambria"/>
          <w:sz w:val="24"/>
          <w:szCs w:val="24"/>
        </w:rPr>
      </w:pPr>
      <w:r>
        <w:rPr>
          <w:rFonts w:ascii="Cambria" w:eastAsia="Cambria" w:hAnsi="Cambria" w:cs="Cambria"/>
          <w:sz w:val="24"/>
          <w:szCs w:val="24"/>
        </w:rPr>
        <w:tab/>
      </w:r>
    </w:p>
    <w:p w:rsidR="0020393D" w:rsidRDefault="002E57FF">
      <w:pPr>
        <w:pStyle w:val="Body"/>
        <w:numPr>
          <w:ilvl w:val="0"/>
          <w:numId w:val="6"/>
        </w:numPr>
        <w:tabs>
          <w:tab w:val="num" w:pos="2130"/>
          <w:tab w:val="left" w:pos="2160"/>
        </w:tabs>
        <w:spacing w:line="240" w:lineRule="auto"/>
        <w:ind w:left="2130" w:hanging="330"/>
        <w:rPr>
          <w:rFonts w:ascii="Times New Roman" w:eastAsia="Times New Roman" w:hAnsi="Times New Roman" w:cs="Times New Roman"/>
        </w:rPr>
      </w:pPr>
      <w:r>
        <w:rPr>
          <w:rFonts w:ascii="Cambria" w:eastAsia="Cambria" w:hAnsi="Cambria" w:cs="Cambria"/>
          <w:sz w:val="24"/>
          <w:szCs w:val="24"/>
        </w:rPr>
        <w:t>What was the most challenging part of the model to implement? Explain.</w:t>
      </w:r>
    </w:p>
    <w:p w:rsidR="0020393D" w:rsidRDefault="002E57FF">
      <w:pPr>
        <w:pStyle w:val="Body"/>
        <w:numPr>
          <w:ilvl w:val="0"/>
          <w:numId w:val="9"/>
        </w:numPr>
        <w:tabs>
          <w:tab w:val="num" w:pos="2130"/>
          <w:tab w:val="left" w:pos="2160"/>
        </w:tabs>
        <w:spacing w:line="240" w:lineRule="auto"/>
        <w:ind w:left="2130" w:hanging="330"/>
        <w:rPr>
          <w:rFonts w:ascii="Times New Roman" w:eastAsia="Times New Roman" w:hAnsi="Times New Roman" w:cs="Times New Roman"/>
        </w:rPr>
      </w:pPr>
      <w:r>
        <w:rPr>
          <w:rFonts w:ascii="Cambria" w:eastAsia="Cambria" w:hAnsi="Cambria" w:cs="Cambria"/>
          <w:sz w:val="24"/>
          <w:szCs w:val="24"/>
        </w:rPr>
        <w:t>Did your model accurately represent the situation provided? If so, how precise was it?</w:t>
      </w:r>
    </w:p>
    <w:p w:rsidR="0020393D" w:rsidRDefault="002E57FF">
      <w:pPr>
        <w:pStyle w:val="Body"/>
        <w:numPr>
          <w:ilvl w:val="0"/>
          <w:numId w:val="12"/>
        </w:numPr>
        <w:tabs>
          <w:tab w:val="num" w:pos="2130"/>
          <w:tab w:val="left" w:pos="2160"/>
        </w:tabs>
        <w:spacing w:line="240" w:lineRule="auto"/>
        <w:ind w:left="2130" w:hanging="330"/>
        <w:rPr>
          <w:rFonts w:ascii="Times New Roman" w:eastAsia="Times New Roman" w:hAnsi="Times New Roman" w:cs="Times New Roman"/>
        </w:rPr>
      </w:pPr>
      <w:r>
        <w:rPr>
          <w:rFonts w:ascii="Cambria" w:eastAsia="Cambria" w:hAnsi="Cambria" w:cs="Cambria"/>
          <w:sz w:val="24"/>
          <w:szCs w:val="24"/>
        </w:rPr>
        <w:t>Was your choice of modeling style (</w:t>
      </w:r>
      <w:proofErr w:type="spellStart"/>
      <w:r>
        <w:rPr>
          <w:rFonts w:ascii="Cambria" w:eastAsia="Cambria" w:hAnsi="Cambria" w:cs="Cambria"/>
          <w:sz w:val="24"/>
          <w:szCs w:val="24"/>
        </w:rPr>
        <w:t>AgentSheets</w:t>
      </w:r>
      <w:proofErr w:type="spellEnd"/>
      <w:r>
        <w:rPr>
          <w:rFonts w:ascii="Cambria" w:eastAsia="Cambria" w:hAnsi="Cambria" w:cs="Cambria"/>
          <w:sz w:val="24"/>
          <w:szCs w:val="24"/>
        </w:rPr>
        <w:t xml:space="preserve"> or JavaScript) a good choice? Why did you choose this style? Explain.</w:t>
      </w:r>
    </w:p>
    <w:p w:rsidR="0020393D" w:rsidRDefault="002E57FF">
      <w:pPr>
        <w:pStyle w:val="Body"/>
        <w:numPr>
          <w:ilvl w:val="0"/>
          <w:numId w:val="13"/>
        </w:numPr>
        <w:tabs>
          <w:tab w:val="num" w:pos="2130"/>
          <w:tab w:val="left" w:pos="2160"/>
        </w:tabs>
        <w:spacing w:line="240" w:lineRule="auto"/>
        <w:ind w:left="2130" w:hanging="330"/>
        <w:rPr>
          <w:rFonts w:ascii="Times New Roman" w:eastAsia="Times New Roman" w:hAnsi="Times New Roman" w:cs="Times New Roman"/>
        </w:rPr>
      </w:pPr>
      <w:r>
        <w:rPr>
          <w:rFonts w:ascii="Cambria" w:eastAsia="Cambria" w:hAnsi="Cambria" w:cs="Cambria"/>
          <w:sz w:val="24"/>
          <w:szCs w:val="24"/>
        </w:rPr>
        <w:t>Could you improve this model or HLD in anyway? If so, how?</w:t>
      </w:r>
    </w:p>
    <w:sectPr w:rsidR="0020393D" w:rsidSect="0020393D">
      <w:headerReference w:type="default" r:id="rId5"/>
      <w:footerReference w:type="default" r:id="rId6"/>
      <w:pgSz w:w="12240" w:h="15840"/>
      <w:pgMar w:top="1440" w:right="1440" w:bottom="1440" w:left="1440" w:header="708" w:footer="708"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00"/>
    <w:family w:val="roman"/>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93D" w:rsidRDefault="0020393D">
    <w:pPr>
      <w:pStyle w:val="Header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93D" w:rsidRDefault="0020393D">
    <w:pPr>
      <w:pStyle w:val="HeaderFoo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2522"/>
    <w:multiLevelType w:val="multilevel"/>
    <w:tmpl w:val="63D2F31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1CC85E31"/>
    <w:multiLevelType w:val="multilevel"/>
    <w:tmpl w:val="A91C2DE0"/>
    <w:lvl w:ilvl="0">
      <w:start w:val="1"/>
      <w:numFmt w:val="decimal"/>
      <w:lvlText w:val="%1."/>
      <w:lvlJc w:val="left"/>
      <w:rPr>
        <w:color w:val="000000"/>
        <w:position w:val="0"/>
      </w:rPr>
    </w:lvl>
    <w:lvl w:ilvl="1">
      <w:start w:val="1"/>
      <w:numFmt w:val="lowerLetter"/>
      <w:lvlText w:val="%2."/>
      <w:lvlJc w:val="left"/>
      <w:rPr>
        <w:color w:val="000000"/>
        <w:position w:val="0"/>
      </w:rPr>
    </w:lvl>
    <w:lvl w:ilvl="2">
      <w:start w:val="1"/>
      <w:numFmt w:val="lowerRoman"/>
      <w:lvlText w:val="%3."/>
      <w:lvlJc w:val="left"/>
      <w:rPr>
        <w:color w:val="000000"/>
        <w:position w:val="0"/>
      </w:rPr>
    </w:lvl>
    <w:lvl w:ilvl="3">
      <w:start w:val="1"/>
      <w:numFmt w:val="decimal"/>
      <w:lvlText w:val="%4."/>
      <w:lvlJc w:val="left"/>
      <w:rPr>
        <w:color w:val="000000"/>
        <w:position w:val="0"/>
      </w:rPr>
    </w:lvl>
    <w:lvl w:ilvl="4">
      <w:start w:val="1"/>
      <w:numFmt w:val="lowerLetter"/>
      <w:lvlText w:val="%5."/>
      <w:lvlJc w:val="left"/>
      <w:rPr>
        <w:color w:val="000000"/>
        <w:position w:val="0"/>
      </w:rPr>
    </w:lvl>
    <w:lvl w:ilvl="5">
      <w:start w:val="1"/>
      <w:numFmt w:val="lowerRoman"/>
      <w:lvlText w:val="%6."/>
      <w:lvlJc w:val="left"/>
      <w:rPr>
        <w:color w:val="000000"/>
        <w:position w:val="0"/>
      </w:rPr>
    </w:lvl>
    <w:lvl w:ilvl="6">
      <w:start w:val="1"/>
      <w:numFmt w:val="decimal"/>
      <w:lvlText w:val="%7."/>
      <w:lvlJc w:val="left"/>
      <w:rPr>
        <w:color w:val="000000"/>
        <w:position w:val="0"/>
      </w:rPr>
    </w:lvl>
    <w:lvl w:ilvl="7">
      <w:start w:val="1"/>
      <w:numFmt w:val="lowerLetter"/>
      <w:lvlText w:val="%8."/>
      <w:lvlJc w:val="left"/>
      <w:rPr>
        <w:color w:val="000000"/>
        <w:position w:val="0"/>
      </w:rPr>
    </w:lvl>
    <w:lvl w:ilvl="8">
      <w:start w:val="1"/>
      <w:numFmt w:val="lowerRoman"/>
      <w:lvlText w:val="%9."/>
      <w:lvlJc w:val="left"/>
      <w:rPr>
        <w:color w:val="000000"/>
        <w:position w:val="0"/>
      </w:rPr>
    </w:lvl>
  </w:abstractNum>
  <w:abstractNum w:abstractNumId="2">
    <w:nsid w:val="23511BFE"/>
    <w:multiLevelType w:val="multilevel"/>
    <w:tmpl w:val="37BA4D48"/>
    <w:lvl w:ilvl="0">
      <w:start w:val="1"/>
      <w:numFmt w:val="bullet"/>
      <w:lvlText w:val="•"/>
      <w:lvlJc w:val="left"/>
      <w:pPr>
        <w:tabs>
          <w:tab w:val="num" w:pos="2160"/>
        </w:tabs>
        <w:ind w:left="2160" w:hanging="360"/>
      </w:pPr>
      <w:rPr>
        <w:rFonts w:ascii="Cambria" w:eastAsia="Cambria" w:hAnsi="Cambria" w:cs="Cambria"/>
        <w:position w:val="0"/>
        <w:sz w:val="24"/>
        <w:szCs w:val="24"/>
      </w:rPr>
    </w:lvl>
    <w:lvl w:ilvl="1">
      <w:start w:val="1"/>
      <w:numFmt w:val="bullet"/>
      <w:lvlText w:val="o"/>
      <w:lvlJc w:val="left"/>
      <w:pPr>
        <w:tabs>
          <w:tab w:val="num" w:pos="2880"/>
        </w:tabs>
        <w:ind w:left="2880" w:hanging="360"/>
      </w:pPr>
      <w:rPr>
        <w:rFonts w:ascii="Cambria" w:eastAsia="Cambria" w:hAnsi="Cambria" w:cs="Cambria"/>
        <w:position w:val="0"/>
        <w:sz w:val="24"/>
        <w:szCs w:val="24"/>
      </w:rPr>
    </w:lvl>
    <w:lvl w:ilvl="2">
      <w:start w:val="1"/>
      <w:numFmt w:val="bullet"/>
      <w:lvlText w:val="▪"/>
      <w:lvlJc w:val="left"/>
      <w:pPr>
        <w:tabs>
          <w:tab w:val="num" w:pos="3600"/>
        </w:tabs>
        <w:ind w:left="3600" w:hanging="360"/>
      </w:pPr>
      <w:rPr>
        <w:rFonts w:ascii="Cambria" w:eastAsia="Cambria" w:hAnsi="Cambria" w:cs="Cambria"/>
        <w:position w:val="0"/>
        <w:sz w:val="24"/>
        <w:szCs w:val="24"/>
      </w:rPr>
    </w:lvl>
    <w:lvl w:ilvl="3">
      <w:start w:val="1"/>
      <w:numFmt w:val="bullet"/>
      <w:lvlText w:val="•"/>
      <w:lvlJc w:val="left"/>
      <w:pPr>
        <w:tabs>
          <w:tab w:val="num" w:pos="4320"/>
        </w:tabs>
        <w:ind w:left="4320" w:hanging="360"/>
      </w:pPr>
      <w:rPr>
        <w:rFonts w:ascii="Cambria" w:eastAsia="Cambria" w:hAnsi="Cambria" w:cs="Cambria"/>
        <w:position w:val="0"/>
        <w:sz w:val="24"/>
        <w:szCs w:val="24"/>
      </w:rPr>
    </w:lvl>
    <w:lvl w:ilvl="4">
      <w:start w:val="1"/>
      <w:numFmt w:val="bullet"/>
      <w:lvlText w:val="o"/>
      <w:lvlJc w:val="left"/>
      <w:pPr>
        <w:tabs>
          <w:tab w:val="num" w:pos="5040"/>
        </w:tabs>
        <w:ind w:left="5040" w:hanging="360"/>
      </w:pPr>
      <w:rPr>
        <w:rFonts w:ascii="Cambria" w:eastAsia="Cambria" w:hAnsi="Cambria" w:cs="Cambria"/>
        <w:position w:val="0"/>
        <w:sz w:val="24"/>
        <w:szCs w:val="24"/>
      </w:rPr>
    </w:lvl>
    <w:lvl w:ilvl="5">
      <w:start w:val="1"/>
      <w:numFmt w:val="bullet"/>
      <w:lvlText w:val="▪"/>
      <w:lvlJc w:val="left"/>
      <w:pPr>
        <w:tabs>
          <w:tab w:val="num" w:pos="5760"/>
        </w:tabs>
        <w:ind w:left="5760" w:hanging="360"/>
      </w:pPr>
      <w:rPr>
        <w:rFonts w:ascii="Cambria" w:eastAsia="Cambria" w:hAnsi="Cambria" w:cs="Cambria"/>
        <w:position w:val="0"/>
        <w:sz w:val="24"/>
        <w:szCs w:val="24"/>
      </w:rPr>
    </w:lvl>
    <w:lvl w:ilvl="6">
      <w:start w:val="1"/>
      <w:numFmt w:val="bullet"/>
      <w:lvlText w:val="•"/>
      <w:lvlJc w:val="left"/>
      <w:pPr>
        <w:tabs>
          <w:tab w:val="num" w:pos="6480"/>
        </w:tabs>
        <w:ind w:left="6480" w:hanging="360"/>
      </w:pPr>
      <w:rPr>
        <w:rFonts w:ascii="Cambria" w:eastAsia="Cambria" w:hAnsi="Cambria" w:cs="Cambria"/>
        <w:position w:val="0"/>
        <w:sz w:val="24"/>
        <w:szCs w:val="24"/>
      </w:rPr>
    </w:lvl>
    <w:lvl w:ilvl="7">
      <w:start w:val="1"/>
      <w:numFmt w:val="bullet"/>
      <w:lvlText w:val="o"/>
      <w:lvlJc w:val="left"/>
      <w:pPr>
        <w:tabs>
          <w:tab w:val="num" w:pos="7200"/>
        </w:tabs>
        <w:ind w:left="7200" w:hanging="360"/>
      </w:pPr>
      <w:rPr>
        <w:rFonts w:ascii="Cambria" w:eastAsia="Cambria" w:hAnsi="Cambria" w:cs="Cambria"/>
        <w:position w:val="0"/>
        <w:sz w:val="24"/>
        <w:szCs w:val="24"/>
      </w:rPr>
    </w:lvl>
    <w:lvl w:ilvl="8">
      <w:start w:val="1"/>
      <w:numFmt w:val="bullet"/>
      <w:lvlText w:val="▪"/>
      <w:lvlJc w:val="left"/>
      <w:pPr>
        <w:tabs>
          <w:tab w:val="num" w:pos="7920"/>
        </w:tabs>
        <w:ind w:left="7920" w:hanging="360"/>
      </w:pPr>
      <w:rPr>
        <w:rFonts w:ascii="Cambria" w:eastAsia="Cambria" w:hAnsi="Cambria" w:cs="Cambria"/>
        <w:position w:val="0"/>
        <w:sz w:val="24"/>
        <w:szCs w:val="24"/>
      </w:rPr>
    </w:lvl>
  </w:abstractNum>
  <w:abstractNum w:abstractNumId="3">
    <w:nsid w:val="23F65362"/>
    <w:multiLevelType w:val="multilevel"/>
    <w:tmpl w:val="292CCA44"/>
    <w:styleLink w:val="List21"/>
    <w:lvl w:ilvl="0">
      <w:numFmt w:val="bullet"/>
      <w:lvlText w:val="•"/>
      <w:lvlJc w:val="left"/>
      <w:pPr>
        <w:tabs>
          <w:tab w:val="num" w:pos="2160"/>
        </w:tabs>
        <w:ind w:left="2160" w:hanging="360"/>
      </w:pPr>
      <w:rPr>
        <w:rFonts w:ascii="Times New Roman" w:eastAsia="Times New Roman" w:hAnsi="Times New Roman" w:cs="Times New Roman"/>
        <w:position w:val="0"/>
        <w:sz w:val="22"/>
        <w:szCs w:val="22"/>
      </w:rPr>
    </w:lvl>
    <w:lvl w:ilvl="1">
      <w:start w:val="1"/>
      <w:numFmt w:val="bullet"/>
      <w:lvlText w:val="o"/>
      <w:lvlJc w:val="left"/>
      <w:pPr>
        <w:tabs>
          <w:tab w:val="num" w:pos="2880"/>
        </w:tabs>
        <w:ind w:left="2880" w:hanging="360"/>
      </w:pPr>
      <w:rPr>
        <w:rFonts w:ascii="Cambria" w:eastAsia="Cambria" w:hAnsi="Cambria" w:cs="Cambria"/>
        <w:position w:val="0"/>
        <w:sz w:val="24"/>
        <w:szCs w:val="24"/>
      </w:rPr>
    </w:lvl>
    <w:lvl w:ilvl="2">
      <w:start w:val="1"/>
      <w:numFmt w:val="bullet"/>
      <w:lvlText w:val="▪"/>
      <w:lvlJc w:val="left"/>
      <w:pPr>
        <w:tabs>
          <w:tab w:val="num" w:pos="3600"/>
        </w:tabs>
        <w:ind w:left="3600" w:hanging="360"/>
      </w:pPr>
      <w:rPr>
        <w:rFonts w:ascii="Cambria" w:eastAsia="Cambria" w:hAnsi="Cambria" w:cs="Cambria"/>
        <w:position w:val="0"/>
        <w:sz w:val="24"/>
        <w:szCs w:val="24"/>
      </w:rPr>
    </w:lvl>
    <w:lvl w:ilvl="3">
      <w:start w:val="1"/>
      <w:numFmt w:val="bullet"/>
      <w:lvlText w:val="•"/>
      <w:lvlJc w:val="left"/>
      <w:pPr>
        <w:tabs>
          <w:tab w:val="num" w:pos="4320"/>
        </w:tabs>
        <w:ind w:left="4320" w:hanging="360"/>
      </w:pPr>
      <w:rPr>
        <w:rFonts w:ascii="Cambria" w:eastAsia="Cambria" w:hAnsi="Cambria" w:cs="Cambria"/>
        <w:position w:val="0"/>
        <w:sz w:val="24"/>
        <w:szCs w:val="24"/>
      </w:rPr>
    </w:lvl>
    <w:lvl w:ilvl="4">
      <w:start w:val="1"/>
      <w:numFmt w:val="bullet"/>
      <w:lvlText w:val="o"/>
      <w:lvlJc w:val="left"/>
      <w:pPr>
        <w:tabs>
          <w:tab w:val="num" w:pos="5040"/>
        </w:tabs>
        <w:ind w:left="5040" w:hanging="360"/>
      </w:pPr>
      <w:rPr>
        <w:rFonts w:ascii="Cambria" w:eastAsia="Cambria" w:hAnsi="Cambria" w:cs="Cambria"/>
        <w:position w:val="0"/>
        <w:sz w:val="24"/>
        <w:szCs w:val="24"/>
      </w:rPr>
    </w:lvl>
    <w:lvl w:ilvl="5">
      <w:start w:val="1"/>
      <w:numFmt w:val="bullet"/>
      <w:lvlText w:val="▪"/>
      <w:lvlJc w:val="left"/>
      <w:pPr>
        <w:tabs>
          <w:tab w:val="num" w:pos="5760"/>
        </w:tabs>
        <w:ind w:left="5760" w:hanging="360"/>
      </w:pPr>
      <w:rPr>
        <w:rFonts w:ascii="Cambria" w:eastAsia="Cambria" w:hAnsi="Cambria" w:cs="Cambria"/>
        <w:position w:val="0"/>
        <w:sz w:val="24"/>
        <w:szCs w:val="24"/>
      </w:rPr>
    </w:lvl>
    <w:lvl w:ilvl="6">
      <w:start w:val="1"/>
      <w:numFmt w:val="bullet"/>
      <w:lvlText w:val="•"/>
      <w:lvlJc w:val="left"/>
      <w:pPr>
        <w:tabs>
          <w:tab w:val="num" w:pos="6480"/>
        </w:tabs>
        <w:ind w:left="6480" w:hanging="360"/>
      </w:pPr>
      <w:rPr>
        <w:rFonts w:ascii="Cambria" w:eastAsia="Cambria" w:hAnsi="Cambria" w:cs="Cambria"/>
        <w:position w:val="0"/>
        <w:sz w:val="24"/>
        <w:szCs w:val="24"/>
      </w:rPr>
    </w:lvl>
    <w:lvl w:ilvl="7">
      <w:start w:val="1"/>
      <w:numFmt w:val="bullet"/>
      <w:lvlText w:val="o"/>
      <w:lvlJc w:val="left"/>
      <w:pPr>
        <w:tabs>
          <w:tab w:val="num" w:pos="7200"/>
        </w:tabs>
        <w:ind w:left="7200" w:hanging="360"/>
      </w:pPr>
      <w:rPr>
        <w:rFonts w:ascii="Cambria" w:eastAsia="Cambria" w:hAnsi="Cambria" w:cs="Cambria"/>
        <w:position w:val="0"/>
        <w:sz w:val="24"/>
        <w:szCs w:val="24"/>
      </w:rPr>
    </w:lvl>
    <w:lvl w:ilvl="8">
      <w:start w:val="1"/>
      <w:numFmt w:val="bullet"/>
      <w:lvlText w:val="▪"/>
      <w:lvlJc w:val="left"/>
      <w:pPr>
        <w:tabs>
          <w:tab w:val="num" w:pos="7920"/>
        </w:tabs>
        <w:ind w:left="7920" w:hanging="360"/>
      </w:pPr>
      <w:rPr>
        <w:rFonts w:ascii="Cambria" w:eastAsia="Cambria" w:hAnsi="Cambria" w:cs="Cambria"/>
        <w:position w:val="0"/>
        <w:sz w:val="24"/>
        <w:szCs w:val="24"/>
      </w:rPr>
    </w:lvl>
  </w:abstractNum>
  <w:abstractNum w:abstractNumId="4">
    <w:nsid w:val="293D37AB"/>
    <w:multiLevelType w:val="multilevel"/>
    <w:tmpl w:val="D7B6DB7A"/>
    <w:lvl w:ilvl="0">
      <w:start w:val="1"/>
      <w:numFmt w:val="bullet"/>
      <w:lvlText w:val="•"/>
      <w:lvlJc w:val="left"/>
      <w:pPr>
        <w:tabs>
          <w:tab w:val="num" w:pos="2160"/>
        </w:tabs>
        <w:ind w:left="2160" w:hanging="360"/>
      </w:pPr>
      <w:rPr>
        <w:rFonts w:ascii="Cambria" w:eastAsia="Cambria" w:hAnsi="Cambria" w:cs="Cambria"/>
        <w:position w:val="0"/>
        <w:sz w:val="24"/>
        <w:szCs w:val="24"/>
      </w:rPr>
    </w:lvl>
    <w:lvl w:ilvl="1">
      <w:start w:val="1"/>
      <w:numFmt w:val="bullet"/>
      <w:lvlText w:val="o"/>
      <w:lvlJc w:val="left"/>
      <w:pPr>
        <w:tabs>
          <w:tab w:val="num" w:pos="2880"/>
        </w:tabs>
        <w:ind w:left="2880" w:hanging="360"/>
      </w:pPr>
      <w:rPr>
        <w:rFonts w:ascii="Cambria" w:eastAsia="Cambria" w:hAnsi="Cambria" w:cs="Cambria"/>
        <w:position w:val="0"/>
        <w:sz w:val="24"/>
        <w:szCs w:val="24"/>
      </w:rPr>
    </w:lvl>
    <w:lvl w:ilvl="2">
      <w:start w:val="1"/>
      <w:numFmt w:val="bullet"/>
      <w:lvlText w:val="▪"/>
      <w:lvlJc w:val="left"/>
      <w:pPr>
        <w:tabs>
          <w:tab w:val="num" w:pos="3600"/>
        </w:tabs>
        <w:ind w:left="3600" w:hanging="360"/>
      </w:pPr>
      <w:rPr>
        <w:rFonts w:ascii="Cambria" w:eastAsia="Cambria" w:hAnsi="Cambria" w:cs="Cambria"/>
        <w:position w:val="0"/>
        <w:sz w:val="24"/>
        <w:szCs w:val="24"/>
      </w:rPr>
    </w:lvl>
    <w:lvl w:ilvl="3">
      <w:start w:val="1"/>
      <w:numFmt w:val="bullet"/>
      <w:lvlText w:val="•"/>
      <w:lvlJc w:val="left"/>
      <w:pPr>
        <w:tabs>
          <w:tab w:val="num" w:pos="4320"/>
        </w:tabs>
        <w:ind w:left="4320" w:hanging="360"/>
      </w:pPr>
      <w:rPr>
        <w:rFonts w:ascii="Cambria" w:eastAsia="Cambria" w:hAnsi="Cambria" w:cs="Cambria"/>
        <w:position w:val="0"/>
        <w:sz w:val="24"/>
        <w:szCs w:val="24"/>
      </w:rPr>
    </w:lvl>
    <w:lvl w:ilvl="4">
      <w:start w:val="1"/>
      <w:numFmt w:val="bullet"/>
      <w:lvlText w:val="o"/>
      <w:lvlJc w:val="left"/>
      <w:pPr>
        <w:tabs>
          <w:tab w:val="num" w:pos="5040"/>
        </w:tabs>
        <w:ind w:left="5040" w:hanging="360"/>
      </w:pPr>
      <w:rPr>
        <w:rFonts w:ascii="Cambria" w:eastAsia="Cambria" w:hAnsi="Cambria" w:cs="Cambria"/>
        <w:position w:val="0"/>
        <w:sz w:val="24"/>
        <w:szCs w:val="24"/>
      </w:rPr>
    </w:lvl>
    <w:lvl w:ilvl="5">
      <w:start w:val="1"/>
      <w:numFmt w:val="bullet"/>
      <w:lvlText w:val="▪"/>
      <w:lvlJc w:val="left"/>
      <w:pPr>
        <w:tabs>
          <w:tab w:val="num" w:pos="5760"/>
        </w:tabs>
        <w:ind w:left="5760" w:hanging="360"/>
      </w:pPr>
      <w:rPr>
        <w:rFonts w:ascii="Cambria" w:eastAsia="Cambria" w:hAnsi="Cambria" w:cs="Cambria"/>
        <w:position w:val="0"/>
        <w:sz w:val="24"/>
        <w:szCs w:val="24"/>
      </w:rPr>
    </w:lvl>
    <w:lvl w:ilvl="6">
      <w:start w:val="1"/>
      <w:numFmt w:val="bullet"/>
      <w:lvlText w:val="•"/>
      <w:lvlJc w:val="left"/>
      <w:pPr>
        <w:tabs>
          <w:tab w:val="num" w:pos="6480"/>
        </w:tabs>
        <w:ind w:left="6480" w:hanging="360"/>
      </w:pPr>
      <w:rPr>
        <w:rFonts w:ascii="Cambria" w:eastAsia="Cambria" w:hAnsi="Cambria" w:cs="Cambria"/>
        <w:position w:val="0"/>
        <w:sz w:val="24"/>
        <w:szCs w:val="24"/>
      </w:rPr>
    </w:lvl>
    <w:lvl w:ilvl="7">
      <w:start w:val="1"/>
      <w:numFmt w:val="bullet"/>
      <w:lvlText w:val="o"/>
      <w:lvlJc w:val="left"/>
      <w:pPr>
        <w:tabs>
          <w:tab w:val="num" w:pos="7200"/>
        </w:tabs>
        <w:ind w:left="7200" w:hanging="360"/>
      </w:pPr>
      <w:rPr>
        <w:rFonts w:ascii="Cambria" w:eastAsia="Cambria" w:hAnsi="Cambria" w:cs="Cambria"/>
        <w:position w:val="0"/>
        <w:sz w:val="24"/>
        <w:szCs w:val="24"/>
      </w:rPr>
    </w:lvl>
    <w:lvl w:ilvl="8">
      <w:start w:val="1"/>
      <w:numFmt w:val="bullet"/>
      <w:lvlText w:val="▪"/>
      <w:lvlJc w:val="left"/>
      <w:pPr>
        <w:tabs>
          <w:tab w:val="num" w:pos="7920"/>
        </w:tabs>
        <w:ind w:left="7920" w:hanging="360"/>
      </w:pPr>
      <w:rPr>
        <w:rFonts w:ascii="Cambria" w:eastAsia="Cambria" w:hAnsi="Cambria" w:cs="Cambria"/>
        <w:position w:val="0"/>
        <w:sz w:val="24"/>
        <w:szCs w:val="24"/>
      </w:rPr>
    </w:lvl>
  </w:abstractNum>
  <w:abstractNum w:abstractNumId="5">
    <w:nsid w:val="2F447942"/>
    <w:multiLevelType w:val="multilevel"/>
    <w:tmpl w:val="4CEED03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34C47C73"/>
    <w:multiLevelType w:val="multilevel"/>
    <w:tmpl w:val="535A2518"/>
    <w:styleLink w:val="List0"/>
    <w:lvl w:ilvl="0">
      <w:start w:val="1"/>
      <w:numFmt w:val="decimal"/>
      <w:lvlText w:val="%1."/>
      <w:lvlJc w:val="left"/>
      <w:pPr>
        <w:tabs>
          <w:tab w:val="num" w:pos="643"/>
        </w:tabs>
        <w:ind w:left="643" w:hanging="283"/>
      </w:pPr>
      <w:rPr>
        <w:rFonts w:ascii="Times New Roman Bold" w:eastAsia="Times New Roman Bold" w:hAnsi="Times New Roman Bold" w:cs="Times New Roman Bold"/>
        <w:b/>
        <w:bCs/>
        <w:color w:val="000000"/>
        <w:position w:val="0"/>
        <w:sz w:val="28"/>
        <w:szCs w:val="28"/>
      </w:rPr>
    </w:lvl>
    <w:lvl w:ilvl="1">
      <w:start w:val="1"/>
      <w:numFmt w:val="lowerLetter"/>
      <w:lvlText w:val="%2."/>
      <w:lvlJc w:val="left"/>
      <w:pPr>
        <w:tabs>
          <w:tab w:val="num" w:pos="1570"/>
        </w:tabs>
        <w:ind w:left="1570" w:hanging="490"/>
      </w:pPr>
      <w:rPr>
        <w:rFonts w:ascii="Cambria" w:eastAsia="Cambria" w:hAnsi="Cambria" w:cs="Cambria"/>
        <w:b/>
        <w:bCs/>
        <w:color w:val="000000"/>
        <w:position w:val="0"/>
        <w:sz w:val="28"/>
        <w:szCs w:val="28"/>
      </w:rPr>
    </w:lvl>
    <w:lvl w:ilvl="2">
      <w:start w:val="1"/>
      <w:numFmt w:val="lowerRoman"/>
      <w:lvlText w:val="%3."/>
      <w:lvlJc w:val="left"/>
      <w:pPr>
        <w:tabs>
          <w:tab w:val="num" w:pos="2267"/>
        </w:tabs>
        <w:ind w:left="2267" w:hanging="403"/>
      </w:pPr>
      <w:rPr>
        <w:rFonts w:ascii="Cambria" w:eastAsia="Cambria" w:hAnsi="Cambria" w:cs="Cambria"/>
        <w:b/>
        <w:bCs/>
        <w:color w:val="000000"/>
        <w:position w:val="0"/>
        <w:sz w:val="28"/>
        <w:szCs w:val="28"/>
      </w:rPr>
    </w:lvl>
    <w:lvl w:ilvl="3">
      <w:start w:val="1"/>
      <w:numFmt w:val="decimal"/>
      <w:lvlText w:val="%4."/>
      <w:lvlJc w:val="left"/>
      <w:pPr>
        <w:tabs>
          <w:tab w:val="num" w:pos="3010"/>
        </w:tabs>
        <w:ind w:left="3010" w:hanging="490"/>
      </w:pPr>
      <w:rPr>
        <w:rFonts w:ascii="Cambria" w:eastAsia="Cambria" w:hAnsi="Cambria" w:cs="Cambria"/>
        <w:b/>
        <w:bCs/>
        <w:color w:val="000000"/>
        <w:position w:val="0"/>
        <w:sz w:val="28"/>
        <w:szCs w:val="28"/>
      </w:rPr>
    </w:lvl>
    <w:lvl w:ilvl="4">
      <w:start w:val="1"/>
      <w:numFmt w:val="lowerLetter"/>
      <w:lvlText w:val="%5."/>
      <w:lvlJc w:val="left"/>
      <w:pPr>
        <w:tabs>
          <w:tab w:val="num" w:pos="3730"/>
        </w:tabs>
        <w:ind w:left="3730" w:hanging="490"/>
      </w:pPr>
      <w:rPr>
        <w:rFonts w:ascii="Cambria" w:eastAsia="Cambria" w:hAnsi="Cambria" w:cs="Cambria"/>
        <w:b/>
        <w:bCs/>
        <w:color w:val="000000"/>
        <w:position w:val="0"/>
        <w:sz w:val="28"/>
        <w:szCs w:val="28"/>
      </w:rPr>
    </w:lvl>
    <w:lvl w:ilvl="5">
      <w:start w:val="1"/>
      <w:numFmt w:val="lowerRoman"/>
      <w:lvlText w:val="%6."/>
      <w:lvlJc w:val="left"/>
      <w:pPr>
        <w:tabs>
          <w:tab w:val="num" w:pos="4427"/>
        </w:tabs>
        <w:ind w:left="4427" w:hanging="403"/>
      </w:pPr>
      <w:rPr>
        <w:rFonts w:ascii="Cambria" w:eastAsia="Cambria" w:hAnsi="Cambria" w:cs="Cambria"/>
        <w:b/>
        <w:bCs/>
        <w:color w:val="000000"/>
        <w:position w:val="0"/>
        <w:sz w:val="28"/>
        <w:szCs w:val="28"/>
      </w:rPr>
    </w:lvl>
    <w:lvl w:ilvl="6">
      <w:start w:val="1"/>
      <w:numFmt w:val="decimal"/>
      <w:lvlText w:val="%7."/>
      <w:lvlJc w:val="left"/>
      <w:pPr>
        <w:tabs>
          <w:tab w:val="num" w:pos="5170"/>
        </w:tabs>
        <w:ind w:left="5170" w:hanging="490"/>
      </w:pPr>
      <w:rPr>
        <w:rFonts w:ascii="Cambria" w:eastAsia="Cambria" w:hAnsi="Cambria" w:cs="Cambria"/>
        <w:b/>
        <w:bCs/>
        <w:color w:val="000000"/>
        <w:position w:val="0"/>
        <w:sz w:val="28"/>
        <w:szCs w:val="28"/>
      </w:rPr>
    </w:lvl>
    <w:lvl w:ilvl="7">
      <w:start w:val="1"/>
      <w:numFmt w:val="lowerLetter"/>
      <w:lvlText w:val="%8."/>
      <w:lvlJc w:val="left"/>
      <w:pPr>
        <w:tabs>
          <w:tab w:val="num" w:pos="5890"/>
        </w:tabs>
        <w:ind w:left="5890" w:hanging="490"/>
      </w:pPr>
      <w:rPr>
        <w:rFonts w:ascii="Cambria" w:eastAsia="Cambria" w:hAnsi="Cambria" w:cs="Cambria"/>
        <w:b/>
        <w:bCs/>
        <w:color w:val="000000"/>
        <w:position w:val="0"/>
        <w:sz w:val="28"/>
        <w:szCs w:val="28"/>
      </w:rPr>
    </w:lvl>
    <w:lvl w:ilvl="8">
      <w:start w:val="1"/>
      <w:numFmt w:val="lowerRoman"/>
      <w:lvlText w:val="%9."/>
      <w:lvlJc w:val="left"/>
      <w:pPr>
        <w:tabs>
          <w:tab w:val="num" w:pos="6587"/>
        </w:tabs>
        <w:ind w:left="6587" w:hanging="403"/>
      </w:pPr>
      <w:rPr>
        <w:rFonts w:ascii="Cambria" w:eastAsia="Cambria" w:hAnsi="Cambria" w:cs="Cambria"/>
        <w:b/>
        <w:bCs/>
        <w:color w:val="000000"/>
        <w:position w:val="0"/>
        <w:sz w:val="28"/>
        <w:szCs w:val="28"/>
      </w:rPr>
    </w:lvl>
  </w:abstractNum>
  <w:abstractNum w:abstractNumId="7">
    <w:nsid w:val="37701291"/>
    <w:multiLevelType w:val="multilevel"/>
    <w:tmpl w:val="1572F9BE"/>
    <w:lvl w:ilvl="0">
      <w:numFmt w:val="bullet"/>
      <w:lvlText w:val="•"/>
      <w:lvlJc w:val="left"/>
      <w:pPr>
        <w:tabs>
          <w:tab w:val="num" w:pos="2160"/>
        </w:tabs>
        <w:ind w:left="2160" w:hanging="360"/>
      </w:pPr>
      <w:rPr>
        <w:rFonts w:ascii="Times New Roman" w:eastAsia="Times New Roman" w:hAnsi="Times New Roman" w:cs="Times New Roman"/>
        <w:position w:val="0"/>
        <w:sz w:val="22"/>
        <w:szCs w:val="22"/>
      </w:rPr>
    </w:lvl>
    <w:lvl w:ilvl="1">
      <w:start w:val="1"/>
      <w:numFmt w:val="bullet"/>
      <w:lvlText w:val="o"/>
      <w:lvlJc w:val="left"/>
      <w:pPr>
        <w:tabs>
          <w:tab w:val="num" w:pos="2880"/>
        </w:tabs>
        <w:ind w:left="2880" w:hanging="360"/>
      </w:pPr>
      <w:rPr>
        <w:rFonts w:ascii="Cambria" w:eastAsia="Cambria" w:hAnsi="Cambria" w:cs="Cambria"/>
        <w:position w:val="0"/>
        <w:sz w:val="24"/>
        <w:szCs w:val="24"/>
      </w:rPr>
    </w:lvl>
    <w:lvl w:ilvl="2">
      <w:start w:val="1"/>
      <w:numFmt w:val="bullet"/>
      <w:lvlText w:val="▪"/>
      <w:lvlJc w:val="left"/>
      <w:pPr>
        <w:tabs>
          <w:tab w:val="num" w:pos="3600"/>
        </w:tabs>
        <w:ind w:left="3600" w:hanging="360"/>
      </w:pPr>
      <w:rPr>
        <w:rFonts w:ascii="Cambria" w:eastAsia="Cambria" w:hAnsi="Cambria" w:cs="Cambria"/>
        <w:position w:val="0"/>
        <w:sz w:val="24"/>
        <w:szCs w:val="24"/>
      </w:rPr>
    </w:lvl>
    <w:lvl w:ilvl="3">
      <w:start w:val="1"/>
      <w:numFmt w:val="bullet"/>
      <w:lvlText w:val="•"/>
      <w:lvlJc w:val="left"/>
      <w:pPr>
        <w:tabs>
          <w:tab w:val="num" w:pos="4320"/>
        </w:tabs>
        <w:ind w:left="4320" w:hanging="360"/>
      </w:pPr>
      <w:rPr>
        <w:rFonts w:ascii="Cambria" w:eastAsia="Cambria" w:hAnsi="Cambria" w:cs="Cambria"/>
        <w:position w:val="0"/>
        <w:sz w:val="24"/>
        <w:szCs w:val="24"/>
      </w:rPr>
    </w:lvl>
    <w:lvl w:ilvl="4">
      <w:start w:val="1"/>
      <w:numFmt w:val="bullet"/>
      <w:lvlText w:val="o"/>
      <w:lvlJc w:val="left"/>
      <w:pPr>
        <w:tabs>
          <w:tab w:val="num" w:pos="5040"/>
        </w:tabs>
        <w:ind w:left="5040" w:hanging="360"/>
      </w:pPr>
      <w:rPr>
        <w:rFonts w:ascii="Cambria" w:eastAsia="Cambria" w:hAnsi="Cambria" w:cs="Cambria"/>
        <w:position w:val="0"/>
        <w:sz w:val="24"/>
        <w:szCs w:val="24"/>
      </w:rPr>
    </w:lvl>
    <w:lvl w:ilvl="5">
      <w:start w:val="1"/>
      <w:numFmt w:val="bullet"/>
      <w:lvlText w:val="▪"/>
      <w:lvlJc w:val="left"/>
      <w:pPr>
        <w:tabs>
          <w:tab w:val="num" w:pos="5760"/>
        </w:tabs>
        <w:ind w:left="5760" w:hanging="360"/>
      </w:pPr>
      <w:rPr>
        <w:rFonts w:ascii="Cambria" w:eastAsia="Cambria" w:hAnsi="Cambria" w:cs="Cambria"/>
        <w:position w:val="0"/>
        <w:sz w:val="24"/>
        <w:szCs w:val="24"/>
      </w:rPr>
    </w:lvl>
    <w:lvl w:ilvl="6">
      <w:start w:val="1"/>
      <w:numFmt w:val="bullet"/>
      <w:lvlText w:val="•"/>
      <w:lvlJc w:val="left"/>
      <w:pPr>
        <w:tabs>
          <w:tab w:val="num" w:pos="6480"/>
        </w:tabs>
        <w:ind w:left="6480" w:hanging="360"/>
      </w:pPr>
      <w:rPr>
        <w:rFonts w:ascii="Cambria" w:eastAsia="Cambria" w:hAnsi="Cambria" w:cs="Cambria"/>
        <w:position w:val="0"/>
        <w:sz w:val="24"/>
        <w:szCs w:val="24"/>
      </w:rPr>
    </w:lvl>
    <w:lvl w:ilvl="7">
      <w:start w:val="1"/>
      <w:numFmt w:val="bullet"/>
      <w:lvlText w:val="o"/>
      <w:lvlJc w:val="left"/>
      <w:pPr>
        <w:tabs>
          <w:tab w:val="num" w:pos="7200"/>
        </w:tabs>
        <w:ind w:left="7200" w:hanging="360"/>
      </w:pPr>
      <w:rPr>
        <w:rFonts w:ascii="Cambria" w:eastAsia="Cambria" w:hAnsi="Cambria" w:cs="Cambria"/>
        <w:position w:val="0"/>
        <w:sz w:val="24"/>
        <w:szCs w:val="24"/>
      </w:rPr>
    </w:lvl>
    <w:lvl w:ilvl="8">
      <w:start w:val="1"/>
      <w:numFmt w:val="bullet"/>
      <w:lvlText w:val="▪"/>
      <w:lvlJc w:val="left"/>
      <w:pPr>
        <w:tabs>
          <w:tab w:val="num" w:pos="7920"/>
        </w:tabs>
        <w:ind w:left="7920" w:hanging="360"/>
      </w:pPr>
      <w:rPr>
        <w:rFonts w:ascii="Cambria" w:eastAsia="Cambria" w:hAnsi="Cambria" w:cs="Cambria"/>
        <w:position w:val="0"/>
        <w:sz w:val="24"/>
        <w:szCs w:val="24"/>
      </w:rPr>
    </w:lvl>
  </w:abstractNum>
  <w:abstractNum w:abstractNumId="8">
    <w:nsid w:val="39832433"/>
    <w:multiLevelType w:val="multilevel"/>
    <w:tmpl w:val="E3BE94C8"/>
    <w:lvl w:ilvl="0">
      <w:start w:val="1"/>
      <w:numFmt w:val="bullet"/>
      <w:lvlText w:val="•"/>
      <w:lvlJc w:val="left"/>
      <w:pPr>
        <w:tabs>
          <w:tab w:val="num" w:pos="2160"/>
        </w:tabs>
        <w:ind w:left="2160" w:hanging="360"/>
      </w:pPr>
      <w:rPr>
        <w:rFonts w:ascii="Cambria" w:eastAsia="Cambria" w:hAnsi="Cambria" w:cs="Cambria"/>
        <w:position w:val="0"/>
        <w:sz w:val="24"/>
        <w:szCs w:val="24"/>
      </w:rPr>
    </w:lvl>
    <w:lvl w:ilvl="1">
      <w:start w:val="1"/>
      <w:numFmt w:val="bullet"/>
      <w:lvlText w:val="o"/>
      <w:lvlJc w:val="left"/>
      <w:pPr>
        <w:tabs>
          <w:tab w:val="num" w:pos="2880"/>
        </w:tabs>
        <w:ind w:left="2880" w:hanging="360"/>
      </w:pPr>
      <w:rPr>
        <w:rFonts w:ascii="Cambria" w:eastAsia="Cambria" w:hAnsi="Cambria" w:cs="Cambria"/>
        <w:position w:val="0"/>
        <w:sz w:val="24"/>
        <w:szCs w:val="24"/>
      </w:rPr>
    </w:lvl>
    <w:lvl w:ilvl="2">
      <w:start w:val="1"/>
      <w:numFmt w:val="bullet"/>
      <w:lvlText w:val="▪"/>
      <w:lvlJc w:val="left"/>
      <w:pPr>
        <w:tabs>
          <w:tab w:val="num" w:pos="3600"/>
        </w:tabs>
        <w:ind w:left="3600" w:hanging="360"/>
      </w:pPr>
      <w:rPr>
        <w:rFonts w:ascii="Cambria" w:eastAsia="Cambria" w:hAnsi="Cambria" w:cs="Cambria"/>
        <w:position w:val="0"/>
        <w:sz w:val="24"/>
        <w:szCs w:val="24"/>
      </w:rPr>
    </w:lvl>
    <w:lvl w:ilvl="3">
      <w:start w:val="1"/>
      <w:numFmt w:val="bullet"/>
      <w:lvlText w:val="•"/>
      <w:lvlJc w:val="left"/>
      <w:pPr>
        <w:tabs>
          <w:tab w:val="num" w:pos="4320"/>
        </w:tabs>
        <w:ind w:left="4320" w:hanging="360"/>
      </w:pPr>
      <w:rPr>
        <w:rFonts w:ascii="Cambria" w:eastAsia="Cambria" w:hAnsi="Cambria" w:cs="Cambria"/>
        <w:position w:val="0"/>
        <w:sz w:val="24"/>
        <w:szCs w:val="24"/>
      </w:rPr>
    </w:lvl>
    <w:lvl w:ilvl="4">
      <w:start w:val="1"/>
      <w:numFmt w:val="bullet"/>
      <w:lvlText w:val="o"/>
      <w:lvlJc w:val="left"/>
      <w:pPr>
        <w:tabs>
          <w:tab w:val="num" w:pos="5040"/>
        </w:tabs>
        <w:ind w:left="5040" w:hanging="360"/>
      </w:pPr>
      <w:rPr>
        <w:rFonts w:ascii="Cambria" w:eastAsia="Cambria" w:hAnsi="Cambria" w:cs="Cambria"/>
        <w:position w:val="0"/>
        <w:sz w:val="24"/>
        <w:szCs w:val="24"/>
      </w:rPr>
    </w:lvl>
    <w:lvl w:ilvl="5">
      <w:start w:val="1"/>
      <w:numFmt w:val="bullet"/>
      <w:lvlText w:val="▪"/>
      <w:lvlJc w:val="left"/>
      <w:pPr>
        <w:tabs>
          <w:tab w:val="num" w:pos="5760"/>
        </w:tabs>
        <w:ind w:left="5760" w:hanging="360"/>
      </w:pPr>
      <w:rPr>
        <w:rFonts w:ascii="Cambria" w:eastAsia="Cambria" w:hAnsi="Cambria" w:cs="Cambria"/>
        <w:position w:val="0"/>
        <w:sz w:val="24"/>
        <w:szCs w:val="24"/>
      </w:rPr>
    </w:lvl>
    <w:lvl w:ilvl="6">
      <w:start w:val="1"/>
      <w:numFmt w:val="bullet"/>
      <w:lvlText w:val="•"/>
      <w:lvlJc w:val="left"/>
      <w:pPr>
        <w:tabs>
          <w:tab w:val="num" w:pos="6480"/>
        </w:tabs>
        <w:ind w:left="6480" w:hanging="360"/>
      </w:pPr>
      <w:rPr>
        <w:rFonts w:ascii="Cambria" w:eastAsia="Cambria" w:hAnsi="Cambria" w:cs="Cambria"/>
        <w:position w:val="0"/>
        <w:sz w:val="24"/>
        <w:szCs w:val="24"/>
      </w:rPr>
    </w:lvl>
    <w:lvl w:ilvl="7">
      <w:start w:val="1"/>
      <w:numFmt w:val="bullet"/>
      <w:lvlText w:val="o"/>
      <w:lvlJc w:val="left"/>
      <w:pPr>
        <w:tabs>
          <w:tab w:val="num" w:pos="7200"/>
        </w:tabs>
        <w:ind w:left="7200" w:hanging="360"/>
      </w:pPr>
      <w:rPr>
        <w:rFonts w:ascii="Cambria" w:eastAsia="Cambria" w:hAnsi="Cambria" w:cs="Cambria"/>
        <w:position w:val="0"/>
        <w:sz w:val="24"/>
        <w:szCs w:val="24"/>
      </w:rPr>
    </w:lvl>
    <w:lvl w:ilvl="8">
      <w:start w:val="1"/>
      <w:numFmt w:val="bullet"/>
      <w:lvlText w:val="▪"/>
      <w:lvlJc w:val="left"/>
      <w:pPr>
        <w:tabs>
          <w:tab w:val="num" w:pos="7920"/>
        </w:tabs>
        <w:ind w:left="7920" w:hanging="360"/>
      </w:pPr>
      <w:rPr>
        <w:rFonts w:ascii="Cambria" w:eastAsia="Cambria" w:hAnsi="Cambria" w:cs="Cambria"/>
        <w:position w:val="0"/>
        <w:sz w:val="24"/>
        <w:szCs w:val="24"/>
      </w:rPr>
    </w:lvl>
  </w:abstractNum>
  <w:abstractNum w:abstractNumId="9">
    <w:nsid w:val="48D31160"/>
    <w:multiLevelType w:val="multilevel"/>
    <w:tmpl w:val="7C065E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59741207"/>
    <w:multiLevelType w:val="multilevel"/>
    <w:tmpl w:val="B77EEB6C"/>
    <w:lvl w:ilvl="0">
      <w:start w:val="1"/>
      <w:numFmt w:val="decimal"/>
      <w:lvlText w:val="%1."/>
      <w:lvlJc w:val="left"/>
      <w:pPr>
        <w:tabs>
          <w:tab w:val="num" w:pos="643"/>
        </w:tabs>
        <w:ind w:left="643" w:hanging="283"/>
      </w:pPr>
      <w:rPr>
        <w:rFonts w:ascii="Cambria" w:eastAsia="Cambria" w:hAnsi="Cambria" w:cs="Cambria"/>
        <w:b/>
        <w:bCs/>
        <w:color w:val="000000"/>
        <w:position w:val="0"/>
        <w:sz w:val="28"/>
        <w:szCs w:val="28"/>
      </w:rPr>
    </w:lvl>
    <w:lvl w:ilvl="1">
      <w:start w:val="1"/>
      <w:numFmt w:val="lowerLetter"/>
      <w:lvlText w:val="%2."/>
      <w:lvlJc w:val="left"/>
      <w:pPr>
        <w:tabs>
          <w:tab w:val="num" w:pos="1570"/>
        </w:tabs>
        <w:ind w:left="1570" w:hanging="490"/>
      </w:pPr>
      <w:rPr>
        <w:rFonts w:ascii="Cambria" w:eastAsia="Cambria" w:hAnsi="Cambria" w:cs="Cambria"/>
        <w:b/>
        <w:bCs/>
        <w:color w:val="000000"/>
        <w:position w:val="0"/>
        <w:sz w:val="28"/>
        <w:szCs w:val="28"/>
      </w:rPr>
    </w:lvl>
    <w:lvl w:ilvl="2">
      <w:start w:val="1"/>
      <w:numFmt w:val="lowerRoman"/>
      <w:lvlText w:val="%3."/>
      <w:lvlJc w:val="left"/>
      <w:pPr>
        <w:tabs>
          <w:tab w:val="num" w:pos="2267"/>
        </w:tabs>
        <w:ind w:left="2267" w:hanging="403"/>
      </w:pPr>
      <w:rPr>
        <w:rFonts w:ascii="Cambria" w:eastAsia="Cambria" w:hAnsi="Cambria" w:cs="Cambria"/>
        <w:b/>
        <w:bCs/>
        <w:color w:val="000000"/>
        <w:position w:val="0"/>
        <w:sz w:val="28"/>
        <w:szCs w:val="28"/>
      </w:rPr>
    </w:lvl>
    <w:lvl w:ilvl="3">
      <w:start w:val="1"/>
      <w:numFmt w:val="decimal"/>
      <w:lvlText w:val="%4."/>
      <w:lvlJc w:val="left"/>
      <w:pPr>
        <w:tabs>
          <w:tab w:val="num" w:pos="3010"/>
        </w:tabs>
        <w:ind w:left="3010" w:hanging="490"/>
      </w:pPr>
      <w:rPr>
        <w:rFonts w:ascii="Cambria" w:eastAsia="Cambria" w:hAnsi="Cambria" w:cs="Cambria"/>
        <w:b/>
        <w:bCs/>
        <w:color w:val="000000"/>
        <w:position w:val="0"/>
        <w:sz w:val="28"/>
        <w:szCs w:val="28"/>
      </w:rPr>
    </w:lvl>
    <w:lvl w:ilvl="4">
      <w:start w:val="1"/>
      <w:numFmt w:val="lowerLetter"/>
      <w:lvlText w:val="%5."/>
      <w:lvlJc w:val="left"/>
      <w:pPr>
        <w:tabs>
          <w:tab w:val="num" w:pos="3730"/>
        </w:tabs>
        <w:ind w:left="3730" w:hanging="490"/>
      </w:pPr>
      <w:rPr>
        <w:rFonts w:ascii="Cambria" w:eastAsia="Cambria" w:hAnsi="Cambria" w:cs="Cambria"/>
        <w:b/>
        <w:bCs/>
        <w:color w:val="000000"/>
        <w:position w:val="0"/>
        <w:sz w:val="28"/>
        <w:szCs w:val="28"/>
      </w:rPr>
    </w:lvl>
    <w:lvl w:ilvl="5">
      <w:start w:val="1"/>
      <w:numFmt w:val="lowerRoman"/>
      <w:lvlText w:val="%6."/>
      <w:lvlJc w:val="left"/>
      <w:pPr>
        <w:tabs>
          <w:tab w:val="num" w:pos="4427"/>
        </w:tabs>
        <w:ind w:left="4427" w:hanging="403"/>
      </w:pPr>
      <w:rPr>
        <w:rFonts w:ascii="Cambria" w:eastAsia="Cambria" w:hAnsi="Cambria" w:cs="Cambria"/>
        <w:b/>
        <w:bCs/>
        <w:color w:val="000000"/>
        <w:position w:val="0"/>
        <w:sz w:val="28"/>
        <w:szCs w:val="28"/>
      </w:rPr>
    </w:lvl>
    <w:lvl w:ilvl="6">
      <w:start w:val="1"/>
      <w:numFmt w:val="decimal"/>
      <w:lvlText w:val="%7."/>
      <w:lvlJc w:val="left"/>
      <w:pPr>
        <w:tabs>
          <w:tab w:val="num" w:pos="5170"/>
        </w:tabs>
        <w:ind w:left="5170" w:hanging="490"/>
      </w:pPr>
      <w:rPr>
        <w:rFonts w:ascii="Cambria" w:eastAsia="Cambria" w:hAnsi="Cambria" w:cs="Cambria"/>
        <w:b/>
        <w:bCs/>
        <w:color w:val="000000"/>
        <w:position w:val="0"/>
        <w:sz w:val="28"/>
        <w:szCs w:val="28"/>
      </w:rPr>
    </w:lvl>
    <w:lvl w:ilvl="7">
      <w:start w:val="1"/>
      <w:numFmt w:val="lowerLetter"/>
      <w:lvlText w:val="%8."/>
      <w:lvlJc w:val="left"/>
      <w:pPr>
        <w:tabs>
          <w:tab w:val="num" w:pos="5890"/>
        </w:tabs>
        <w:ind w:left="5890" w:hanging="490"/>
      </w:pPr>
      <w:rPr>
        <w:rFonts w:ascii="Cambria" w:eastAsia="Cambria" w:hAnsi="Cambria" w:cs="Cambria"/>
        <w:b/>
        <w:bCs/>
        <w:color w:val="000000"/>
        <w:position w:val="0"/>
        <w:sz w:val="28"/>
        <w:szCs w:val="28"/>
      </w:rPr>
    </w:lvl>
    <w:lvl w:ilvl="8">
      <w:start w:val="1"/>
      <w:numFmt w:val="lowerRoman"/>
      <w:lvlText w:val="%9."/>
      <w:lvlJc w:val="left"/>
      <w:pPr>
        <w:tabs>
          <w:tab w:val="num" w:pos="6587"/>
        </w:tabs>
        <w:ind w:left="6587" w:hanging="403"/>
      </w:pPr>
      <w:rPr>
        <w:rFonts w:ascii="Cambria" w:eastAsia="Cambria" w:hAnsi="Cambria" w:cs="Cambria"/>
        <w:b/>
        <w:bCs/>
        <w:color w:val="000000"/>
        <w:position w:val="0"/>
        <w:sz w:val="28"/>
        <w:szCs w:val="28"/>
      </w:rPr>
    </w:lvl>
  </w:abstractNum>
  <w:abstractNum w:abstractNumId="11">
    <w:nsid w:val="5B51722E"/>
    <w:multiLevelType w:val="multilevel"/>
    <w:tmpl w:val="597E9E84"/>
    <w:styleLink w:val="List31"/>
    <w:lvl w:ilvl="0">
      <w:numFmt w:val="bullet"/>
      <w:lvlText w:val="•"/>
      <w:lvlJc w:val="left"/>
      <w:pPr>
        <w:tabs>
          <w:tab w:val="num" w:pos="2160"/>
        </w:tabs>
        <w:ind w:left="2160" w:hanging="360"/>
      </w:pPr>
      <w:rPr>
        <w:rFonts w:ascii="Times New Roman" w:eastAsia="Times New Roman" w:hAnsi="Times New Roman" w:cs="Times New Roman"/>
        <w:position w:val="0"/>
        <w:sz w:val="22"/>
        <w:szCs w:val="22"/>
      </w:rPr>
    </w:lvl>
    <w:lvl w:ilvl="1">
      <w:start w:val="1"/>
      <w:numFmt w:val="bullet"/>
      <w:lvlText w:val="o"/>
      <w:lvlJc w:val="left"/>
      <w:pPr>
        <w:tabs>
          <w:tab w:val="num" w:pos="2880"/>
        </w:tabs>
        <w:ind w:left="2880" w:hanging="360"/>
      </w:pPr>
      <w:rPr>
        <w:rFonts w:ascii="Cambria" w:eastAsia="Cambria" w:hAnsi="Cambria" w:cs="Cambria"/>
        <w:position w:val="0"/>
        <w:sz w:val="24"/>
        <w:szCs w:val="24"/>
      </w:rPr>
    </w:lvl>
    <w:lvl w:ilvl="2">
      <w:start w:val="1"/>
      <w:numFmt w:val="bullet"/>
      <w:lvlText w:val="▪"/>
      <w:lvlJc w:val="left"/>
      <w:pPr>
        <w:tabs>
          <w:tab w:val="num" w:pos="3600"/>
        </w:tabs>
        <w:ind w:left="3600" w:hanging="360"/>
      </w:pPr>
      <w:rPr>
        <w:rFonts w:ascii="Cambria" w:eastAsia="Cambria" w:hAnsi="Cambria" w:cs="Cambria"/>
        <w:position w:val="0"/>
        <w:sz w:val="24"/>
        <w:szCs w:val="24"/>
      </w:rPr>
    </w:lvl>
    <w:lvl w:ilvl="3">
      <w:start w:val="1"/>
      <w:numFmt w:val="bullet"/>
      <w:lvlText w:val="•"/>
      <w:lvlJc w:val="left"/>
      <w:pPr>
        <w:tabs>
          <w:tab w:val="num" w:pos="4320"/>
        </w:tabs>
        <w:ind w:left="4320" w:hanging="360"/>
      </w:pPr>
      <w:rPr>
        <w:rFonts w:ascii="Cambria" w:eastAsia="Cambria" w:hAnsi="Cambria" w:cs="Cambria"/>
        <w:position w:val="0"/>
        <w:sz w:val="24"/>
        <w:szCs w:val="24"/>
      </w:rPr>
    </w:lvl>
    <w:lvl w:ilvl="4">
      <w:start w:val="1"/>
      <w:numFmt w:val="bullet"/>
      <w:lvlText w:val="o"/>
      <w:lvlJc w:val="left"/>
      <w:pPr>
        <w:tabs>
          <w:tab w:val="num" w:pos="5040"/>
        </w:tabs>
        <w:ind w:left="5040" w:hanging="360"/>
      </w:pPr>
      <w:rPr>
        <w:rFonts w:ascii="Cambria" w:eastAsia="Cambria" w:hAnsi="Cambria" w:cs="Cambria"/>
        <w:position w:val="0"/>
        <w:sz w:val="24"/>
        <w:szCs w:val="24"/>
      </w:rPr>
    </w:lvl>
    <w:lvl w:ilvl="5">
      <w:start w:val="1"/>
      <w:numFmt w:val="bullet"/>
      <w:lvlText w:val="▪"/>
      <w:lvlJc w:val="left"/>
      <w:pPr>
        <w:tabs>
          <w:tab w:val="num" w:pos="5760"/>
        </w:tabs>
        <w:ind w:left="5760" w:hanging="360"/>
      </w:pPr>
      <w:rPr>
        <w:rFonts w:ascii="Cambria" w:eastAsia="Cambria" w:hAnsi="Cambria" w:cs="Cambria"/>
        <w:position w:val="0"/>
        <w:sz w:val="24"/>
        <w:szCs w:val="24"/>
      </w:rPr>
    </w:lvl>
    <w:lvl w:ilvl="6">
      <w:start w:val="1"/>
      <w:numFmt w:val="bullet"/>
      <w:lvlText w:val="•"/>
      <w:lvlJc w:val="left"/>
      <w:pPr>
        <w:tabs>
          <w:tab w:val="num" w:pos="6480"/>
        </w:tabs>
        <w:ind w:left="6480" w:hanging="360"/>
      </w:pPr>
      <w:rPr>
        <w:rFonts w:ascii="Cambria" w:eastAsia="Cambria" w:hAnsi="Cambria" w:cs="Cambria"/>
        <w:position w:val="0"/>
        <w:sz w:val="24"/>
        <w:szCs w:val="24"/>
      </w:rPr>
    </w:lvl>
    <w:lvl w:ilvl="7">
      <w:start w:val="1"/>
      <w:numFmt w:val="bullet"/>
      <w:lvlText w:val="o"/>
      <w:lvlJc w:val="left"/>
      <w:pPr>
        <w:tabs>
          <w:tab w:val="num" w:pos="7200"/>
        </w:tabs>
        <w:ind w:left="7200" w:hanging="360"/>
      </w:pPr>
      <w:rPr>
        <w:rFonts w:ascii="Cambria" w:eastAsia="Cambria" w:hAnsi="Cambria" w:cs="Cambria"/>
        <w:position w:val="0"/>
        <w:sz w:val="24"/>
        <w:szCs w:val="24"/>
      </w:rPr>
    </w:lvl>
    <w:lvl w:ilvl="8">
      <w:start w:val="1"/>
      <w:numFmt w:val="bullet"/>
      <w:lvlText w:val="▪"/>
      <w:lvlJc w:val="left"/>
      <w:pPr>
        <w:tabs>
          <w:tab w:val="num" w:pos="7920"/>
        </w:tabs>
        <w:ind w:left="7920" w:hanging="360"/>
      </w:pPr>
      <w:rPr>
        <w:rFonts w:ascii="Cambria" w:eastAsia="Cambria" w:hAnsi="Cambria" w:cs="Cambria"/>
        <w:position w:val="0"/>
        <w:sz w:val="24"/>
        <w:szCs w:val="24"/>
      </w:rPr>
    </w:lvl>
  </w:abstractNum>
  <w:abstractNum w:abstractNumId="12">
    <w:nsid w:val="7F58367D"/>
    <w:multiLevelType w:val="multilevel"/>
    <w:tmpl w:val="115C7C2E"/>
    <w:styleLink w:val="List1"/>
    <w:lvl w:ilvl="0">
      <w:numFmt w:val="bullet"/>
      <w:lvlText w:val="•"/>
      <w:lvlJc w:val="left"/>
      <w:pPr>
        <w:tabs>
          <w:tab w:val="num" w:pos="2160"/>
        </w:tabs>
        <w:ind w:left="2160" w:hanging="360"/>
      </w:pPr>
      <w:rPr>
        <w:rFonts w:ascii="Times New Roman" w:eastAsia="Times New Roman" w:hAnsi="Times New Roman" w:cs="Times New Roman"/>
        <w:position w:val="0"/>
        <w:sz w:val="22"/>
        <w:szCs w:val="22"/>
      </w:rPr>
    </w:lvl>
    <w:lvl w:ilvl="1">
      <w:start w:val="1"/>
      <w:numFmt w:val="bullet"/>
      <w:lvlText w:val="o"/>
      <w:lvlJc w:val="left"/>
      <w:pPr>
        <w:tabs>
          <w:tab w:val="num" w:pos="2880"/>
        </w:tabs>
        <w:ind w:left="2880" w:hanging="360"/>
      </w:pPr>
      <w:rPr>
        <w:rFonts w:ascii="Cambria" w:eastAsia="Cambria" w:hAnsi="Cambria" w:cs="Cambria"/>
        <w:position w:val="0"/>
        <w:sz w:val="24"/>
        <w:szCs w:val="24"/>
      </w:rPr>
    </w:lvl>
    <w:lvl w:ilvl="2">
      <w:start w:val="1"/>
      <w:numFmt w:val="bullet"/>
      <w:lvlText w:val="▪"/>
      <w:lvlJc w:val="left"/>
      <w:pPr>
        <w:tabs>
          <w:tab w:val="num" w:pos="3600"/>
        </w:tabs>
        <w:ind w:left="3600" w:hanging="360"/>
      </w:pPr>
      <w:rPr>
        <w:rFonts w:ascii="Cambria" w:eastAsia="Cambria" w:hAnsi="Cambria" w:cs="Cambria"/>
        <w:position w:val="0"/>
        <w:sz w:val="24"/>
        <w:szCs w:val="24"/>
      </w:rPr>
    </w:lvl>
    <w:lvl w:ilvl="3">
      <w:start w:val="1"/>
      <w:numFmt w:val="bullet"/>
      <w:lvlText w:val="•"/>
      <w:lvlJc w:val="left"/>
      <w:pPr>
        <w:tabs>
          <w:tab w:val="num" w:pos="4320"/>
        </w:tabs>
        <w:ind w:left="4320" w:hanging="360"/>
      </w:pPr>
      <w:rPr>
        <w:rFonts w:ascii="Cambria" w:eastAsia="Cambria" w:hAnsi="Cambria" w:cs="Cambria"/>
        <w:position w:val="0"/>
        <w:sz w:val="24"/>
        <w:szCs w:val="24"/>
      </w:rPr>
    </w:lvl>
    <w:lvl w:ilvl="4">
      <w:start w:val="1"/>
      <w:numFmt w:val="bullet"/>
      <w:lvlText w:val="o"/>
      <w:lvlJc w:val="left"/>
      <w:pPr>
        <w:tabs>
          <w:tab w:val="num" w:pos="5040"/>
        </w:tabs>
        <w:ind w:left="5040" w:hanging="360"/>
      </w:pPr>
      <w:rPr>
        <w:rFonts w:ascii="Cambria" w:eastAsia="Cambria" w:hAnsi="Cambria" w:cs="Cambria"/>
        <w:position w:val="0"/>
        <w:sz w:val="24"/>
        <w:szCs w:val="24"/>
      </w:rPr>
    </w:lvl>
    <w:lvl w:ilvl="5">
      <w:start w:val="1"/>
      <w:numFmt w:val="bullet"/>
      <w:lvlText w:val="▪"/>
      <w:lvlJc w:val="left"/>
      <w:pPr>
        <w:tabs>
          <w:tab w:val="num" w:pos="5760"/>
        </w:tabs>
        <w:ind w:left="5760" w:hanging="360"/>
      </w:pPr>
      <w:rPr>
        <w:rFonts w:ascii="Cambria" w:eastAsia="Cambria" w:hAnsi="Cambria" w:cs="Cambria"/>
        <w:position w:val="0"/>
        <w:sz w:val="24"/>
        <w:szCs w:val="24"/>
      </w:rPr>
    </w:lvl>
    <w:lvl w:ilvl="6">
      <w:start w:val="1"/>
      <w:numFmt w:val="bullet"/>
      <w:lvlText w:val="•"/>
      <w:lvlJc w:val="left"/>
      <w:pPr>
        <w:tabs>
          <w:tab w:val="num" w:pos="6480"/>
        </w:tabs>
        <w:ind w:left="6480" w:hanging="360"/>
      </w:pPr>
      <w:rPr>
        <w:rFonts w:ascii="Cambria" w:eastAsia="Cambria" w:hAnsi="Cambria" w:cs="Cambria"/>
        <w:position w:val="0"/>
        <w:sz w:val="24"/>
        <w:szCs w:val="24"/>
      </w:rPr>
    </w:lvl>
    <w:lvl w:ilvl="7">
      <w:start w:val="1"/>
      <w:numFmt w:val="bullet"/>
      <w:lvlText w:val="o"/>
      <w:lvlJc w:val="left"/>
      <w:pPr>
        <w:tabs>
          <w:tab w:val="num" w:pos="7200"/>
        </w:tabs>
        <w:ind w:left="7200" w:hanging="360"/>
      </w:pPr>
      <w:rPr>
        <w:rFonts w:ascii="Cambria" w:eastAsia="Cambria" w:hAnsi="Cambria" w:cs="Cambria"/>
        <w:position w:val="0"/>
        <w:sz w:val="24"/>
        <w:szCs w:val="24"/>
      </w:rPr>
    </w:lvl>
    <w:lvl w:ilvl="8">
      <w:start w:val="1"/>
      <w:numFmt w:val="bullet"/>
      <w:lvlText w:val="▪"/>
      <w:lvlJc w:val="left"/>
      <w:pPr>
        <w:tabs>
          <w:tab w:val="num" w:pos="7920"/>
        </w:tabs>
        <w:ind w:left="7920" w:hanging="360"/>
      </w:pPr>
      <w:rPr>
        <w:rFonts w:ascii="Cambria" w:eastAsia="Cambria" w:hAnsi="Cambria" w:cs="Cambria"/>
        <w:position w:val="0"/>
        <w:sz w:val="24"/>
        <w:szCs w:val="24"/>
      </w:rPr>
    </w:lvl>
  </w:abstractNum>
  <w:num w:numId="1">
    <w:abstractNumId w:val="10"/>
  </w:num>
  <w:num w:numId="2">
    <w:abstractNumId w:val="1"/>
  </w:num>
  <w:num w:numId="3">
    <w:abstractNumId w:val="6"/>
  </w:num>
  <w:num w:numId="4">
    <w:abstractNumId w:val="8"/>
  </w:num>
  <w:num w:numId="5">
    <w:abstractNumId w:val="5"/>
  </w:num>
  <w:num w:numId="6">
    <w:abstractNumId w:val="12"/>
  </w:num>
  <w:num w:numId="7">
    <w:abstractNumId w:val="4"/>
  </w:num>
  <w:num w:numId="8">
    <w:abstractNumId w:val="9"/>
  </w:num>
  <w:num w:numId="9">
    <w:abstractNumId w:val="3"/>
  </w:num>
  <w:num w:numId="10">
    <w:abstractNumId w:val="2"/>
  </w:num>
  <w:num w:numId="11">
    <w:abstractNumId w:val="0"/>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revisionView w:markup="0" w:comments="0" w:insDel="0" w:formatting="0"/>
  <w:doNotTrackMoves/>
  <w:defaultTabStop w:val="720"/>
  <w:characterSpacingControl w:val="doNotCompress"/>
  <w:compat/>
  <w:rsids>
    <w:rsidRoot w:val="0020393D"/>
    <w:rsid w:val="0020393D"/>
    <w:rsid w:val="002E57FF"/>
    <w:rsid w:val="005A0D11"/>
    <w:rsid w:val="00C50CBD"/>
    <w:rsid w:val="00D40CB9"/>
    <w:rsid w:val="00E1604F"/>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393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20393D"/>
    <w:rPr>
      <w:u w:val="single"/>
    </w:rPr>
  </w:style>
  <w:style w:type="paragraph" w:customStyle="1" w:styleId="HeaderFooter">
    <w:name w:val="Header &amp; Footer"/>
    <w:rsid w:val="0020393D"/>
    <w:pPr>
      <w:tabs>
        <w:tab w:val="right" w:pos="9020"/>
      </w:tabs>
    </w:pPr>
    <w:rPr>
      <w:rFonts w:ascii="Helvetica" w:hAnsi="Arial Unicode MS" w:cs="Arial Unicode MS"/>
      <w:color w:val="000000"/>
      <w:sz w:val="24"/>
      <w:szCs w:val="24"/>
    </w:rPr>
  </w:style>
  <w:style w:type="paragraph" w:customStyle="1" w:styleId="Body">
    <w:name w:val="Body"/>
    <w:rsid w:val="0020393D"/>
    <w:pPr>
      <w:spacing w:line="276" w:lineRule="auto"/>
    </w:pPr>
    <w:rPr>
      <w:rFonts w:ascii="Arial" w:hAnsi="Arial Unicode MS" w:cs="Arial Unicode MS"/>
      <w:color w:val="000000"/>
      <w:sz w:val="22"/>
      <w:szCs w:val="22"/>
      <w:u w:color="000000"/>
    </w:rPr>
  </w:style>
  <w:style w:type="numbering" w:customStyle="1" w:styleId="List0">
    <w:name w:val="List 0"/>
    <w:basedOn w:val="ImportedStyle1"/>
    <w:rsid w:val="0020393D"/>
    <w:pPr>
      <w:numPr>
        <w:numId w:val="3"/>
      </w:numPr>
    </w:pPr>
  </w:style>
  <w:style w:type="numbering" w:customStyle="1" w:styleId="ImportedStyle1">
    <w:name w:val="Imported Style 1"/>
    <w:rsid w:val="0020393D"/>
  </w:style>
  <w:style w:type="paragraph" w:customStyle="1" w:styleId="Default">
    <w:name w:val="Default"/>
    <w:rsid w:val="0020393D"/>
    <w:rPr>
      <w:rFonts w:ascii="Helvetica" w:eastAsia="Helvetica" w:hAnsi="Helvetica" w:cs="Helvetica"/>
      <w:color w:val="000000"/>
      <w:sz w:val="22"/>
      <w:szCs w:val="22"/>
    </w:rPr>
  </w:style>
  <w:style w:type="numbering" w:customStyle="1" w:styleId="List1">
    <w:name w:val="List 1"/>
    <w:basedOn w:val="ImportedStyle2"/>
    <w:rsid w:val="0020393D"/>
    <w:pPr>
      <w:numPr>
        <w:numId w:val="6"/>
      </w:numPr>
    </w:pPr>
  </w:style>
  <w:style w:type="numbering" w:customStyle="1" w:styleId="ImportedStyle2">
    <w:name w:val="Imported Style 2"/>
    <w:rsid w:val="0020393D"/>
  </w:style>
  <w:style w:type="numbering" w:customStyle="1" w:styleId="List21">
    <w:name w:val="List 21"/>
    <w:basedOn w:val="ImportedStyle3"/>
    <w:rsid w:val="0020393D"/>
    <w:pPr>
      <w:numPr>
        <w:numId w:val="9"/>
      </w:numPr>
    </w:pPr>
  </w:style>
  <w:style w:type="numbering" w:customStyle="1" w:styleId="ImportedStyle3">
    <w:name w:val="Imported Style 3"/>
    <w:rsid w:val="0020393D"/>
  </w:style>
  <w:style w:type="numbering" w:customStyle="1" w:styleId="List31">
    <w:name w:val="List 31"/>
    <w:basedOn w:val="ImportedStyle4"/>
    <w:rsid w:val="0020393D"/>
    <w:pPr>
      <w:numPr>
        <w:numId w:val="13"/>
      </w:numPr>
    </w:pPr>
  </w:style>
  <w:style w:type="numbering" w:customStyle="1" w:styleId="ImportedStyle4">
    <w:name w:val="Imported Style 4"/>
    <w:rsid w:val="0020393D"/>
  </w:style>
  <w:style w:type="paragraph" w:styleId="CommentText">
    <w:name w:val="annotation text"/>
    <w:basedOn w:val="Normal"/>
    <w:link w:val="CommentTextChar"/>
    <w:uiPriority w:val="99"/>
    <w:semiHidden/>
    <w:unhideWhenUsed/>
    <w:rsid w:val="0020393D"/>
  </w:style>
  <w:style w:type="character" w:customStyle="1" w:styleId="CommentTextChar">
    <w:name w:val="Comment Text Char"/>
    <w:basedOn w:val="DefaultParagraphFont"/>
    <w:link w:val="CommentText"/>
    <w:uiPriority w:val="99"/>
    <w:semiHidden/>
    <w:rsid w:val="0020393D"/>
    <w:rPr>
      <w:sz w:val="24"/>
      <w:szCs w:val="24"/>
    </w:rPr>
  </w:style>
  <w:style w:type="character" w:styleId="CommentReference">
    <w:name w:val="annotation reference"/>
    <w:basedOn w:val="DefaultParagraphFont"/>
    <w:uiPriority w:val="99"/>
    <w:semiHidden/>
    <w:unhideWhenUsed/>
    <w:rsid w:val="0020393D"/>
    <w:rPr>
      <w:sz w:val="18"/>
      <w:szCs w:val="18"/>
    </w:rPr>
  </w:style>
  <w:style w:type="paragraph" w:styleId="BalloonText">
    <w:name w:val="Balloon Text"/>
    <w:basedOn w:val="Normal"/>
    <w:link w:val="BalloonTextChar"/>
    <w:uiPriority w:val="99"/>
    <w:semiHidden/>
    <w:unhideWhenUsed/>
    <w:rsid w:val="00E1604F"/>
    <w:rPr>
      <w:rFonts w:ascii="Lucida Grande" w:hAnsi="Lucida Grande"/>
      <w:sz w:val="18"/>
      <w:szCs w:val="18"/>
    </w:rPr>
  </w:style>
  <w:style w:type="character" w:customStyle="1" w:styleId="BalloonTextChar">
    <w:name w:val="Balloon Text Char"/>
    <w:basedOn w:val="DefaultParagraphFont"/>
    <w:link w:val="BalloonText"/>
    <w:uiPriority w:val="99"/>
    <w:semiHidden/>
    <w:rsid w:val="00E1604F"/>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3364</Characters>
  <Application>Microsoft Macintosh Word</Application>
  <DocSecurity>0</DocSecurity>
  <Lines>28</Lines>
  <Paragraphs>6</Paragraphs>
  <ScaleCrop>false</ScaleCrop>
  <Company>Shodoor</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del los Reyes</dc:creator>
  <cp:lastModifiedBy>Miguel del los Reyes</cp:lastModifiedBy>
  <cp:revision>2</cp:revision>
  <dcterms:created xsi:type="dcterms:W3CDTF">2014-08-06T13:02:00Z</dcterms:created>
  <dcterms:modified xsi:type="dcterms:W3CDTF">2014-08-06T13:02:00Z</dcterms:modified>
</cp:coreProperties>
</file>